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6E6909" w14:textId="17A2328F" w:rsidR="00F125EE" w:rsidRPr="002254CD" w:rsidRDefault="00F125EE" w:rsidP="00DE4E6E">
      <w:pPr>
        <w:rPr>
          <w:szCs w:val="24"/>
        </w:rPr>
        <w:sectPr w:rsidR="00F125EE" w:rsidRPr="002254CD" w:rsidSect="00E853D5">
          <w:headerReference w:type="default" r:id="rId8"/>
          <w:footerReference w:type="default" r:id="rId9"/>
          <w:pgSz w:w="12240" w:h="15840"/>
          <w:pgMar w:top="1440" w:right="1440" w:bottom="1440" w:left="1440" w:header="720" w:footer="720" w:gutter="0"/>
          <w:pgNumType w:start="1"/>
          <w:cols w:space="720"/>
          <w:docGrid w:linePitch="360"/>
        </w:sectPr>
      </w:pPr>
    </w:p>
    <w:p w14:paraId="14C05F61" w14:textId="22EF8EC4" w:rsidR="00FA1481" w:rsidRDefault="00F515FB" w:rsidP="00DE4E6E">
      <w:pPr>
        <w:rPr>
          <w:sz w:val="36"/>
          <w:szCs w:val="36"/>
        </w:rPr>
      </w:pPr>
      <w:r>
        <w:rPr>
          <w:noProof/>
          <w:sz w:val="36"/>
          <w:szCs w:val="36"/>
        </w:rPr>
        <w:lastRenderedPageBreak/>
        <w:drawing>
          <wp:inline distT="0" distB="0" distL="0" distR="0" wp14:anchorId="47C9ED88" wp14:editId="5C49EB57">
            <wp:extent cx="1839250" cy="804672"/>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ience-AAAS-stacked-colo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39250" cy="804672"/>
                    </a:xfrm>
                    <a:prstGeom prst="rect">
                      <a:avLst/>
                    </a:prstGeom>
                  </pic:spPr>
                </pic:pic>
              </a:graphicData>
            </a:graphic>
          </wp:inline>
        </w:drawing>
      </w:r>
    </w:p>
    <w:p w14:paraId="3317CF4D" w14:textId="77777777" w:rsidR="00EC7C85" w:rsidRDefault="00EC7C85" w:rsidP="00DE4E6E">
      <w:pPr>
        <w:rPr>
          <w:sz w:val="36"/>
          <w:szCs w:val="36"/>
        </w:rPr>
      </w:pPr>
    </w:p>
    <w:p w14:paraId="33788641" w14:textId="77777777" w:rsidR="00F125EE" w:rsidRDefault="00F125EE" w:rsidP="00DE4E6E">
      <w:pPr>
        <w:jc w:val="center"/>
        <w:rPr>
          <w:sz w:val="36"/>
          <w:szCs w:val="36"/>
        </w:rPr>
      </w:pPr>
    </w:p>
    <w:p w14:paraId="31C337D1" w14:textId="77777777" w:rsidR="00D04BCF" w:rsidRPr="003B40E6" w:rsidRDefault="00BB2D2A" w:rsidP="00DE4E6E">
      <w:pPr>
        <w:jc w:val="center"/>
        <w:rPr>
          <w:sz w:val="36"/>
          <w:szCs w:val="36"/>
        </w:rPr>
      </w:pPr>
      <w:r>
        <w:rPr>
          <w:sz w:val="36"/>
          <w:szCs w:val="36"/>
        </w:rPr>
        <w:t>Supplementary Materials</w:t>
      </w:r>
      <w:r w:rsidR="009743A9">
        <w:rPr>
          <w:sz w:val="36"/>
          <w:szCs w:val="36"/>
        </w:rPr>
        <w:t xml:space="preserve"> for</w:t>
      </w:r>
    </w:p>
    <w:p w14:paraId="29411C5A" w14:textId="77777777" w:rsidR="005001AC" w:rsidRDefault="005001AC" w:rsidP="00DE4E6E">
      <w:pPr>
        <w:jc w:val="center"/>
      </w:pPr>
    </w:p>
    <w:p w14:paraId="040D007C" w14:textId="77777777" w:rsidR="003B44B6" w:rsidRPr="003B44B6" w:rsidRDefault="003B44B6" w:rsidP="00DE4E6E">
      <w:pPr>
        <w:jc w:val="center"/>
        <w:rPr>
          <w:sz w:val="28"/>
          <w:szCs w:val="28"/>
        </w:rPr>
      </w:pPr>
      <w:r w:rsidRPr="003B44B6">
        <w:rPr>
          <w:sz w:val="28"/>
          <w:szCs w:val="28"/>
        </w:rPr>
        <w:t>Post-COVID-19 recovery stimulus dwarfs near-term climate change investment needs</w:t>
      </w:r>
    </w:p>
    <w:p w14:paraId="339B31F7" w14:textId="77777777" w:rsidR="00015F74" w:rsidRPr="003B44B6" w:rsidRDefault="00015F74" w:rsidP="00DE4E6E">
      <w:pPr>
        <w:jc w:val="center"/>
        <w:rPr>
          <w:sz w:val="28"/>
          <w:szCs w:val="28"/>
        </w:rPr>
      </w:pPr>
    </w:p>
    <w:p w14:paraId="0648E06D" w14:textId="180D7E20" w:rsidR="000F0DCE" w:rsidRPr="003B44B6" w:rsidRDefault="003B44B6" w:rsidP="00DE4E6E">
      <w:pPr>
        <w:jc w:val="center"/>
        <w:rPr>
          <w:szCs w:val="24"/>
        </w:rPr>
      </w:pPr>
      <w:r w:rsidRPr="003B44B6">
        <w:t xml:space="preserve">Marina Andrijevic, Carl-Friedrich </w:t>
      </w:r>
      <w:proofErr w:type="spellStart"/>
      <w:r w:rsidRPr="003B44B6">
        <w:t>Schleussner</w:t>
      </w:r>
      <w:proofErr w:type="spellEnd"/>
      <w:r w:rsidRPr="003B44B6">
        <w:t xml:space="preserve">, Matthew Gidden, David L. McCollum, </w:t>
      </w:r>
      <w:proofErr w:type="spellStart"/>
      <w:r w:rsidRPr="003B44B6">
        <w:t>Joeri</w:t>
      </w:r>
      <w:proofErr w:type="spellEnd"/>
      <w:r w:rsidRPr="003B44B6">
        <w:t xml:space="preserve"> </w:t>
      </w:r>
      <w:proofErr w:type="spellStart"/>
      <w:r w:rsidRPr="003B44B6">
        <w:t>Rogelj</w:t>
      </w:r>
      <w:proofErr w:type="spellEnd"/>
    </w:p>
    <w:p w14:paraId="34D67477" w14:textId="039A21F0" w:rsidR="004779CB" w:rsidRDefault="00E4519A" w:rsidP="00DE4E6E">
      <w:pPr>
        <w:jc w:val="center"/>
        <w:rPr>
          <w:szCs w:val="24"/>
        </w:rPr>
      </w:pPr>
      <w:r>
        <w:rPr>
          <w:szCs w:val="24"/>
        </w:rPr>
        <w:t xml:space="preserve">Correspondence </w:t>
      </w:r>
      <w:r w:rsidR="004779CB">
        <w:rPr>
          <w:szCs w:val="24"/>
        </w:rPr>
        <w:t>to:</w:t>
      </w:r>
      <w:r w:rsidR="00BC3E04">
        <w:rPr>
          <w:szCs w:val="24"/>
        </w:rPr>
        <w:t xml:space="preserve"> </w:t>
      </w:r>
      <w:hyperlink r:id="rId11" w:history="1">
        <w:r w:rsidR="002254CD" w:rsidRPr="00EA6B6D">
          <w:rPr>
            <w:rStyle w:val="Hyperlink"/>
            <w:szCs w:val="24"/>
          </w:rPr>
          <w:t>marina.andrijevic@hu-berlin.de</w:t>
        </w:r>
      </w:hyperlink>
      <w:r w:rsidR="002254CD">
        <w:rPr>
          <w:szCs w:val="24"/>
        </w:rPr>
        <w:t xml:space="preserve">; </w:t>
      </w:r>
      <w:hyperlink r:id="rId12" w:history="1">
        <w:r w:rsidR="002254CD" w:rsidRPr="00EA6B6D">
          <w:rPr>
            <w:rStyle w:val="Hyperlink"/>
            <w:szCs w:val="24"/>
          </w:rPr>
          <w:t>j.rogelj@imperial.ac.uk</w:t>
        </w:r>
      </w:hyperlink>
    </w:p>
    <w:p w14:paraId="223EBBEB" w14:textId="77777777" w:rsidR="002C030F" w:rsidRDefault="002C030F" w:rsidP="00DE4E6E">
      <w:pPr>
        <w:jc w:val="center"/>
      </w:pPr>
    </w:p>
    <w:p w14:paraId="5BBBF32C" w14:textId="77777777" w:rsidR="00015F74" w:rsidRDefault="00015F74" w:rsidP="00DE4E6E">
      <w:pPr>
        <w:rPr>
          <w:b/>
        </w:rPr>
      </w:pPr>
    </w:p>
    <w:p w14:paraId="546CBFCA" w14:textId="77777777" w:rsidR="002C030F" w:rsidRPr="00262D72" w:rsidRDefault="009743A9" w:rsidP="00DE4E6E">
      <w:pPr>
        <w:rPr>
          <w:b/>
        </w:rPr>
      </w:pPr>
      <w:r>
        <w:rPr>
          <w:b/>
        </w:rPr>
        <w:t xml:space="preserve">This PDF file </w:t>
      </w:r>
      <w:r w:rsidR="002C030F" w:rsidRPr="00262D72">
        <w:rPr>
          <w:b/>
        </w:rPr>
        <w:t>includes:</w:t>
      </w:r>
    </w:p>
    <w:p w14:paraId="6B069C4B" w14:textId="77777777" w:rsidR="002C030F" w:rsidRDefault="002C030F" w:rsidP="00DE4E6E"/>
    <w:p w14:paraId="77A6E95F" w14:textId="77777777" w:rsidR="002C030F" w:rsidRDefault="002C030F" w:rsidP="00DE4E6E">
      <w:pPr>
        <w:ind w:left="720"/>
      </w:pPr>
      <w:r>
        <w:t>Materials and Methods</w:t>
      </w:r>
    </w:p>
    <w:p w14:paraId="7FC81517" w14:textId="2461529D" w:rsidR="002C030F" w:rsidRDefault="002C030F" w:rsidP="00DE4E6E">
      <w:pPr>
        <w:ind w:left="720"/>
      </w:pPr>
      <w:r>
        <w:t>Fig</w:t>
      </w:r>
      <w:r w:rsidR="00A3403B">
        <w:t xml:space="preserve">s. </w:t>
      </w:r>
      <w:r>
        <w:t>S1</w:t>
      </w:r>
      <w:r w:rsidR="00A3403B">
        <w:t xml:space="preserve"> to </w:t>
      </w:r>
      <w:r>
        <w:t>S</w:t>
      </w:r>
      <w:r w:rsidR="002254CD">
        <w:t>8</w:t>
      </w:r>
    </w:p>
    <w:p w14:paraId="39DE064C" w14:textId="7FC58EC4" w:rsidR="002C030F" w:rsidRDefault="002C030F" w:rsidP="00DE4E6E">
      <w:pPr>
        <w:ind w:left="720"/>
      </w:pPr>
      <w:r>
        <w:t>Table S1</w:t>
      </w:r>
    </w:p>
    <w:p w14:paraId="5902ED3D" w14:textId="52665DC6" w:rsidR="002254CD" w:rsidRDefault="002254CD" w:rsidP="00DE4E6E">
      <w:pPr>
        <w:ind w:left="720"/>
      </w:pPr>
      <w:r>
        <w:t>References</w:t>
      </w:r>
    </w:p>
    <w:p w14:paraId="4B448789" w14:textId="77777777" w:rsidR="002C030F" w:rsidRDefault="002C030F" w:rsidP="00DE4E6E"/>
    <w:p w14:paraId="1F1080B1" w14:textId="4B1495FB" w:rsidR="00065EBD" w:rsidRPr="00B57F00" w:rsidRDefault="002C030F" w:rsidP="00DE4E6E">
      <w:r w:rsidRPr="00262D72">
        <w:rPr>
          <w:b/>
        </w:rPr>
        <w:t>Other Sup</w:t>
      </w:r>
      <w:r w:rsidR="00B77B2A">
        <w:rPr>
          <w:b/>
        </w:rPr>
        <w:t>p</w:t>
      </w:r>
      <w:r w:rsidR="00BB2D2A">
        <w:rPr>
          <w:b/>
        </w:rPr>
        <w:t>lementary</w:t>
      </w:r>
      <w:r w:rsidRPr="00262D72">
        <w:rPr>
          <w:b/>
        </w:rPr>
        <w:t xml:space="preserve"> Material</w:t>
      </w:r>
      <w:r w:rsidR="00BB2D2A">
        <w:rPr>
          <w:b/>
        </w:rPr>
        <w:t>s</w:t>
      </w:r>
      <w:r w:rsidRPr="00262D72">
        <w:rPr>
          <w:b/>
        </w:rPr>
        <w:t xml:space="preserve"> </w:t>
      </w:r>
      <w:r w:rsidR="009743A9">
        <w:rPr>
          <w:b/>
        </w:rPr>
        <w:t xml:space="preserve">for this manuscript </w:t>
      </w:r>
      <w:r w:rsidRPr="00262D72">
        <w:rPr>
          <w:b/>
        </w:rPr>
        <w:t>include the following</w:t>
      </w:r>
      <w:r w:rsidR="00B57F00">
        <w:rPr>
          <w:b/>
        </w:rPr>
        <w:t>:</w:t>
      </w:r>
    </w:p>
    <w:p w14:paraId="5725CBAF" w14:textId="77777777" w:rsidR="002C030F" w:rsidRDefault="002C030F" w:rsidP="00DE4E6E"/>
    <w:p w14:paraId="0A5134F4" w14:textId="3DF8DA9E" w:rsidR="002C030F" w:rsidRDefault="002254CD" w:rsidP="00DE4E6E">
      <w:pPr>
        <w:ind w:left="720"/>
      </w:pPr>
      <w:r>
        <w:t>Data</w:t>
      </w:r>
    </w:p>
    <w:p w14:paraId="0EE7B44C" w14:textId="429067DA" w:rsidR="002254CD" w:rsidRDefault="002254CD" w:rsidP="00DE4E6E">
      <w:pPr>
        <w:ind w:left="720"/>
      </w:pPr>
      <w:r>
        <w:t>R script</w:t>
      </w:r>
    </w:p>
    <w:p w14:paraId="68691C5A" w14:textId="77777777" w:rsidR="00065EBD" w:rsidRDefault="00065EBD" w:rsidP="00DE4E6E">
      <w:pPr>
        <w:ind w:left="720"/>
      </w:pPr>
    </w:p>
    <w:p w14:paraId="23718CE0" w14:textId="77777777" w:rsidR="00015F74" w:rsidRDefault="00015F74" w:rsidP="00DE4E6E">
      <w:pPr>
        <w:ind w:left="720"/>
      </w:pPr>
      <w:r>
        <w:br/>
      </w:r>
    </w:p>
    <w:p w14:paraId="56364198" w14:textId="77777777" w:rsidR="00015F74" w:rsidRDefault="00015F74" w:rsidP="00DE4E6E">
      <w:pPr>
        <w:pStyle w:val="SMHeading"/>
      </w:pPr>
      <w:r>
        <w:br w:type="page"/>
      </w:r>
      <w:bookmarkStart w:id="0" w:name="Tables"/>
      <w:bookmarkStart w:id="1" w:name="MaterialsMethods"/>
      <w:bookmarkEnd w:id="0"/>
      <w:bookmarkEnd w:id="1"/>
      <w:r w:rsidRPr="00B43B31">
        <w:lastRenderedPageBreak/>
        <w:t>Materials and Methods</w:t>
      </w:r>
    </w:p>
    <w:p w14:paraId="7A7F4459" w14:textId="4C84FAA9" w:rsidR="00F74F95" w:rsidRPr="00882200" w:rsidRDefault="0096329F" w:rsidP="00DE4E6E">
      <w:pPr>
        <w:pStyle w:val="SMSubheading"/>
        <w:rPr>
          <w:u w:val="single"/>
        </w:rPr>
      </w:pPr>
      <w:r w:rsidRPr="00882200">
        <w:rPr>
          <w:u w:val="single"/>
        </w:rPr>
        <w:t>Energy system investments</w:t>
      </w:r>
    </w:p>
    <w:p w14:paraId="2490F425" w14:textId="67F3059B" w:rsidR="0096329F" w:rsidRDefault="0096329F" w:rsidP="00DE4E6E">
      <w:pPr>
        <w:pStyle w:val="SMSubheading"/>
      </w:pPr>
    </w:p>
    <w:p w14:paraId="15265408" w14:textId="64D233E4" w:rsidR="00EC553B" w:rsidRDefault="0096329F" w:rsidP="00DE4E6E">
      <w:pPr>
        <w:pStyle w:val="SMSubheading"/>
        <w:rPr>
          <w:u w:val="none"/>
        </w:rPr>
      </w:pPr>
      <w:r w:rsidRPr="0096329F">
        <w:rPr>
          <w:u w:val="none"/>
        </w:rPr>
        <w:t>Energy system investment portfolios</w:t>
      </w:r>
      <w:r>
        <w:rPr>
          <w:u w:val="none"/>
        </w:rPr>
        <w:t xml:space="preserve"> </w:t>
      </w:r>
      <w:r>
        <w:rPr>
          <w:u w:val="none"/>
        </w:rPr>
        <w:fldChar w:fldCharType="begin" w:fldLock="1"/>
      </w:r>
      <w:r>
        <w:rPr>
          <w:u w:val="none"/>
        </w:rPr>
        <w:instrText>ADDIN CSL_CITATION {"citationItems":[{"id":"ITEM-1","itemData":{"DOI":"10.1038/s41560-018-0179-z","ISSN":"20587546","abstract":"Low-carbon investments are necessary for driving the energy system transformation that is called for by both the Paris Agreement and Sustainable Development Goals. Improving understanding of the scale and nature of these investments under diverging technology and policy futures is therefore of great importance to decision makers. Here, using six global modelling frameworks, we show that the pronounced reallocation of the investment portfolio required to transform the energy system will not be initiated by the current suite of countries' Nationally Determined Contributions. Charting a course toward 'well below 2 °C' instead sees low-carbon investments overtaking fossil investments globally by around 2025 or before and growing thereafter. Pursuing the 1.5 °C target demands a marked upscaling in low-carbon capital beyond that of a 2 °C-consistent future. Actions consistent with an energy transformation would increase the costs of achieving the goals of energy access and food security, but reduce the costs of achieving air-quality goals.","author":[{"dropping-particle":"","family":"McCollum","given":"David L.","non-dropping-particle":"","parse-names":false,"suffix":""},{"dropping-particle":"","family":"Zhou","given":"Wenji","non-dropping-particle":"","parse-names":false,"suffix":""},{"dropping-particle":"","family":"Bertram","given":"Christoph","non-dropping-particle":"","parse-names":false,"suffix":""},{"dropping-particle":"","family":"Boer","given":"Harmen Sytze","non-dropping-particle":"De","parse-names":false,"suffix":""},{"dropping-particle":"","family":"Bosetti","given":"Valentina","non-dropping-particle":"","parse-names":false,"suffix":""},{"dropping-particle":"","family":"Busch","given":"Sebastian","non-dropping-particle":"","parse-names":false,"suffix":""},{"dropping-particle":"","family":"Després","given":"Jacques","non-dropping-particle":"","parse-names":false,"suffix":""},{"dropping-particle":"","family":"Drouet","given":"Laurent","non-dropping-particle":"","parse-names":false,"suffix":""},{"dropping-particle":"","family":"Emmerling","given":"Johannes","non-dropping-particle":"","parse-names":false,"suffix":""},{"dropping-particle":"","family":"Fay","given":"Marianne","non-dropping-particle":"","parse-names":false,"suffix":""},{"dropping-particle":"","family":"Fricko","given":"Oliver","non-dropping-particle":"","parse-names":false,"suffix":""},{"dropping-particle":"","family":"Fujimori","given":"Shinichiro","non-dropping-particle":"","parse-names":false,"suffix":""},{"dropping-particle":"","family":"Gidden","given":"Matthew","non-dropping-particle":"","parse-names":false,"suffix":""},{"dropping-particle":"","family":"Harmsen","given":"Mathijs","non-dropping-particle":"","parse-names":false,"suffix":""},{"dropping-particle":"","family":"Huppmann","given":"Daniel","non-dropping-particle":"","parse-names":false,"suffix":""},{"dropping-particle":"","family":"Iyer","given":"Gokul","non-dropping-particle":"","parse-names":false,"suffix":""},{"dropping-particle":"","family":"Krey","given":"Volker","non-dropping-particle":"","parse-names":false,"suffix":""},{"dropping-particle":"","family":"Kriegler","given":"Elmar","non-dropping-particle":"","parse-names":false,"suffix":""},{"dropping-particle":"","family":"Nicolas","given":"Claire","non-dropping-particle":"","parse-names":false,"suffix":""},{"dropping-particle":"","family":"Pachauri","given":"Shonali","non-dropping-particle":"","parse-names":false,"suffix":""},{"dropping-particle":"","family":"Parkinson","given":"Simon","non-dropping-particle":"","parse-names":false,"suffix":""},{"dropping-particle":"","family":"Poblete-Cazenave","given":"Miguel","non-dropping-particle":"","parse-names":false,"suffix":""},{"dropping-particle":"","family":"Rafaj","given":"Peter","non-dropping-particle":"","parse-names":false,"suffix":""},{"dropping-particle":"","family":"Rao","given":"Narasimha","non-dropping-particle":"","parse-names":false,"suffix":""},{"dropping-particle":"","family":"Rozenberg","given":"Julie","non-dropping-particle":"","parse-names":false,"suffix":""},{"dropping-particle":"","family":"Schmitz","given":"Andreas","non-dropping-particle":"","parse-names":false,"suffix":""},{"dropping-particle":"","family":"Schoepp","given":"Wolfgang","non-dropping-particle":"","parse-names":false,"suffix":""},{"dropping-particle":"","family":"Vuuren","given":"Detlef","non-dropping-particle":"Van","parse-names":false,"suffix":""},{"dropping-particle":"","family":"Riahi","given":"Keywan","non-dropping-particle":"","parse-names":false,"suffix":""}],"container-title":"Nature Energy","id":"ITEM-1","issue":"7","issued":{"date-parts":[["2018"]]},"page":"589-599","title":"Energy investment needs for fulfilling the Paris Agreement and achieving the Sustainable Development Goals","type":"article-journal","volume":"3"},"uris":["http://www.mendeley.com/documents/?uuid=246a3e3e-9054-4692-82cf-e5cd97278dab"]}],"mendeley":{"formattedCitation":"(&lt;i&gt;1&lt;/i&gt;)","plainTextFormattedCitation":"(1)","previouslyFormattedCitation":"(&lt;i&gt;1&lt;/i&gt;)"},"properties":{"noteIndex":0},"schema":"https://github.com/citation-style-language/schema/raw/master/csl-citation.json"}</w:instrText>
      </w:r>
      <w:r>
        <w:rPr>
          <w:u w:val="none"/>
        </w:rPr>
        <w:fldChar w:fldCharType="separate"/>
      </w:r>
      <w:r w:rsidRPr="0096329F">
        <w:rPr>
          <w:noProof/>
          <w:u w:val="none"/>
        </w:rPr>
        <w:t>(</w:t>
      </w:r>
      <w:r w:rsidRPr="0096329F">
        <w:rPr>
          <w:i/>
          <w:noProof/>
          <w:u w:val="none"/>
        </w:rPr>
        <w:t>1</w:t>
      </w:r>
      <w:r w:rsidRPr="0096329F">
        <w:rPr>
          <w:noProof/>
          <w:u w:val="none"/>
        </w:rPr>
        <w:t>)</w:t>
      </w:r>
      <w:r>
        <w:rPr>
          <w:u w:val="none"/>
        </w:rPr>
        <w:fldChar w:fldCharType="end"/>
      </w:r>
      <w:r w:rsidRPr="0096329F">
        <w:rPr>
          <w:u w:val="none"/>
        </w:rPr>
        <w:t xml:space="preserve"> were derived from six global energy-economy</w:t>
      </w:r>
      <w:r w:rsidR="00017FEF">
        <w:rPr>
          <w:u w:val="none"/>
        </w:rPr>
        <w:t>, or ‘integrated assessment’,</w:t>
      </w:r>
      <w:r w:rsidRPr="0096329F">
        <w:rPr>
          <w:u w:val="none"/>
        </w:rPr>
        <w:t xml:space="preserve"> models (IAMs): AIM/CGE</w:t>
      </w:r>
      <w:r>
        <w:rPr>
          <w:u w:val="none"/>
        </w:rPr>
        <w:t xml:space="preserve"> </w:t>
      </w:r>
      <w:r>
        <w:rPr>
          <w:u w:val="none"/>
        </w:rPr>
        <w:fldChar w:fldCharType="begin" w:fldLock="1"/>
      </w:r>
      <w:r w:rsidR="00882200">
        <w:rPr>
          <w:u w:val="none"/>
        </w:rPr>
        <w:instrText>ADDIN CSL_CITATION {"citationItems":[{"id":"ITEM-1","itemData":{"DOI":"10.1007/s12571-014-0375-z","ISSN":"1876-4517","author":[{"dropping-particle":"","family":"Fujimori","given":"Shinichiro","non-dropping-particle":"","parse-names":false,"suffix":""},{"dropping-particle":"","family":"Hasegawa","given":"Tomoko","non-dropping-particle":"","parse-names":false,"suffix":""},{"dropping-particle":"","family":"Masui","given":"Toshihiko","non-dropping-particle":"","parse-names":false,"suffix":""},{"dropping-particle":"","family":"Takahashi","given":"Kiyoshi","non-dropping-particle":"","parse-names":false,"suffix":""}],"container-title":"Food Security","id":"ITEM-1","issue":"5","issued":{"date-parts":[["2014","10","13"]]},"page":"685-699","title":"Land use representation in a global CGE model for long-term simulation: CET vs. logit functions","type":"article-journal","volume":"6"},"uris":["http://www.mendeley.com/documents/?uuid=30341e9d-770b-4cde-b874-cd2db0337f9a"]}],"mendeley":{"formattedCitation":"(&lt;i&gt;2&lt;/i&gt;)","plainTextFormattedCitation":"(2)","previouslyFormattedCitation":"(&lt;i&gt;2&lt;/i&gt;)"},"properties":{"noteIndex":0},"schema":"https://github.com/citation-style-language/schema/raw/master/csl-citation.json"}</w:instrText>
      </w:r>
      <w:r>
        <w:rPr>
          <w:u w:val="none"/>
        </w:rPr>
        <w:fldChar w:fldCharType="separate"/>
      </w:r>
      <w:r w:rsidRPr="0096329F">
        <w:rPr>
          <w:noProof/>
          <w:u w:val="none"/>
        </w:rPr>
        <w:t>(</w:t>
      </w:r>
      <w:r w:rsidRPr="0096329F">
        <w:rPr>
          <w:i/>
          <w:noProof/>
          <w:u w:val="none"/>
        </w:rPr>
        <w:t>2</w:t>
      </w:r>
      <w:r w:rsidRPr="0096329F">
        <w:rPr>
          <w:noProof/>
          <w:u w:val="none"/>
        </w:rPr>
        <w:t>)</w:t>
      </w:r>
      <w:r>
        <w:rPr>
          <w:u w:val="none"/>
        </w:rPr>
        <w:fldChar w:fldCharType="end"/>
      </w:r>
      <w:r>
        <w:rPr>
          <w:u w:val="none"/>
        </w:rPr>
        <w:t xml:space="preserve">, </w:t>
      </w:r>
      <w:r w:rsidRPr="0096329F">
        <w:rPr>
          <w:u w:val="none"/>
        </w:rPr>
        <w:t xml:space="preserve">IMAGE </w:t>
      </w:r>
      <w:r w:rsidR="00882200">
        <w:rPr>
          <w:u w:val="none"/>
        </w:rPr>
        <w:fldChar w:fldCharType="begin" w:fldLock="1"/>
      </w:r>
      <w:r w:rsidR="00882200">
        <w:rPr>
          <w:u w:val="none"/>
        </w:rPr>
        <w:instrText>ADDIN CSL_CITATION {"citationItems":[{"id":"ITEM-1","itemData":{"author":[{"dropping-particle":"","family":"Stehfest","given":"Elke","non-dropping-particle":"","parse-names":false,"suffix":""},{"dropping-particle":"","family":"Vuuren","given":"Detlef","non-dropping-particle":"van","parse-names":false,"suffix":""},{"dropping-particle":"","family":"Kram","given":"Tom","non-dropping-particle":"","parse-names":false,"suffix":""},{"dropping-particle":"","family":"Bouwman","given":"Lex","non-dropping-particle":"","parse-names":false,"suffix":""},{"dropping-particle":"","family":"Alkemade","given":"Rob","non-dropping-particle":"","parse-names":false,"suffix":""},{"dropping-particle":"","family":"Bakkenes","given":"Michel","non-dropping-particle":"","parse-names":false,"suffix":""},{"dropping-particle":"","family":"Biemans","given":"Hester","non-dropping-particle":"","parse-names":false,"suffix":""},{"dropping-particle":"","family":"Bouwman","given":"Arno","non-dropping-particle":"","parse-names":false,"suffix":""},{"dropping-particle":"","family":"Elzen","given":"Michel","non-dropping-particle":"den","parse-names":false,"suffix":""},{"dropping-particle":"","family":"Janse","given":"Jan","non-dropping-particle":"","parse-names":false,"suffix":""},{"dropping-particle":"","family":"Lucas","given":"Paul","non-dropping-particle":"","parse-names":false,"suffix":""},{"dropping-particle":"","family":"Minnen","given":"Jelle","non-dropping-particle":"van","parse-names":false,"suffix":""},{"dropping-particle":"","family":"Müller","given":"Christoph","non-dropping-particle":"","parse-names":false,"suffix":""},{"dropping-particle":"","family":"Prins","given":"Anne Gerdien","non-dropping-particle":"","parse-names":false,"suffix":""}],"id":"ITEM-1","issued":{"date-parts":[["2014"]]},"title":"Integrated Assessmnet of Global Environmental Change with IMAGE 3.0. Model Description and Policy Applications","type":"report"},"uris":["http://www.mendeley.com/documents/?uuid=45db7231-17f9-4cf0-846e-dde8e8b73bac"]}],"mendeley":{"formattedCitation":"(&lt;i&gt;3&lt;/i&gt;)","plainTextFormattedCitation":"(3)","previouslyFormattedCitation":"(&lt;i&gt;3&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3</w:t>
      </w:r>
      <w:r w:rsidR="00882200" w:rsidRPr="00882200">
        <w:rPr>
          <w:noProof/>
          <w:u w:val="none"/>
        </w:rPr>
        <w:t>)</w:t>
      </w:r>
      <w:r w:rsidR="00882200">
        <w:rPr>
          <w:u w:val="none"/>
        </w:rPr>
        <w:fldChar w:fldCharType="end"/>
      </w:r>
      <w:r w:rsidR="00882200">
        <w:rPr>
          <w:u w:val="none"/>
        </w:rPr>
        <w:t xml:space="preserve">, </w:t>
      </w:r>
      <w:proofErr w:type="spellStart"/>
      <w:r w:rsidRPr="0096329F">
        <w:rPr>
          <w:u w:val="none"/>
        </w:rPr>
        <w:t>MESSAGEix</w:t>
      </w:r>
      <w:proofErr w:type="spellEnd"/>
      <w:r w:rsidRPr="0096329F">
        <w:rPr>
          <w:u w:val="none"/>
        </w:rPr>
        <w:t>-GLOBIOM</w:t>
      </w:r>
      <w:r w:rsidR="00882200">
        <w:rPr>
          <w:u w:val="none"/>
        </w:rPr>
        <w:t xml:space="preserve"> </w:t>
      </w:r>
      <w:r w:rsidR="00882200">
        <w:rPr>
          <w:u w:val="none"/>
        </w:rPr>
        <w:fldChar w:fldCharType="begin" w:fldLock="1"/>
      </w:r>
      <w:r w:rsidR="00882200">
        <w:rPr>
          <w:u w:val="none"/>
        </w:rPr>
        <w:instrText>ADDIN CSL_CITATION {"citationItems":[{"id":"ITEM-1","itemData":{"author":[{"dropping-particle":"","family":"Krey","given":"V","non-dropping-particle":"","parse-names":false,"suffix":""},{"dropping-particle":"","family":"Havlik","given":"P","non-dropping-particle":"","parse-names":false,"suffix":""},{"dropping-particle":"","family":"Fricko","given":"O","non-dropping-particle":"","parse-names":false,"suffix":""},{"dropping-particle":"","family":"Zilliacus","given":"J","non-dropping-particle":"","parse-names":false,"suffix":""},{"dropping-particle":"","family":"Gidden","given":"M","non-dropping-particle":"","parse-names":false,"suffix":""},{"dropping-particle":"","family":"Strubegger","given":"M","non-dropping-particle":"","parse-names":false,"suffix":""},{"dropping-particle":"","family":"Kartasasmita","given":"G","non-dropping-particle":"","parse-names":false,"suffix":""},{"dropping-particle":"","family":"Ermolieva","given":"T","non-dropping-particle":"","parse-names":false,"suffix":""},{"dropping-particle":"","family":"Forsell","given":"N","non-dropping-particle":"","parse-names":false,"suffix":""},{"dropping-particle":"","family":"Gusti","given":"M","non-dropping-particle":"","parse-names":false,"suffix":""},{"dropping-particle":"","family":"Johnson","given":"N","non-dropping-particle":"","parse-names":false,"suffix":""},{"dropping-particle":"","family":"Kindermann","given":"G","non-dropping-particle":"","parse-names":false,"suffix":""},{"dropping-particle":"","family":"Kolp","given":"P","non-dropping-particle":"","parse-names":false,"suffix":""},{"dropping-particle":"","family":"McCollum","given":"DL","non-dropping-particle":"","parse-names":false,"suffix":""},{"dropping-particle":"","family":"Pachauri","given":"S","non-dropping-particle":"","parse-names":false,"suffix":""},{"dropping-particle":"","family":"Rao","given":"S","non-dropping-particle":"","parse-names":false,"suffix":""},{"dropping-particle":"","family":"Rogelj","given":"J","non-dropping-particle":"","parse-names":false,"suffix":""},{"dropping-particle":"","family":"Valin","given":"H","non-dropping-particle":"","parse-names":false,"suffix":""},{"dropping-particle":"","family":"Obersteiner","given":"M","non-dropping-particle":"","parse-names":false,"suffix":""},{"dropping-particle":"","family":"Riahi","given":"KG","non-dropping-particle":"","parse-names":false,"suffix":""}],"id":"ITEM-1","issued":{"date-parts":[["2016"]]},"title":"MESSAGE-GLOBIOM 1.0 Documentation","type":"report"},"uris":["http://www.mendeley.com/documents/?uuid=58a0e64d-14b5-4fdc-9bf6-6942652b4a4a"]}],"mendeley":{"formattedCitation":"(&lt;i&gt;4&lt;/i&gt;)","plainTextFormattedCitation":"(4)","previouslyFormattedCitation":"(&lt;i&gt;4&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4</w:t>
      </w:r>
      <w:r w:rsidR="00882200" w:rsidRPr="00882200">
        <w:rPr>
          <w:noProof/>
          <w:u w:val="none"/>
        </w:rPr>
        <w:t>)</w:t>
      </w:r>
      <w:r w:rsidR="00882200">
        <w:rPr>
          <w:u w:val="none"/>
        </w:rPr>
        <w:fldChar w:fldCharType="end"/>
      </w:r>
      <w:r w:rsidRPr="0096329F">
        <w:rPr>
          <w:u w:val="none"/>
        </w:rPr>
        <w:t xml:space="preserve">, POLES </w:t>
      </w:r>
      <w:r w:rsidR="00882200">
        <w:rPr>
          <w:u w:val="none"/>
        </w:rPr>
        <w:fldChar w:fldCharType="begin" w:fldLock="1"/>
      </w:r>
      <w:r w:rsidR="00882200">
        <w:rPr>
          <w:u w:val="none"/>
        </w:rPr>
        <w:instrText>ADDIN CSL_CITATION {"citationItems":[{"id":"ITEM-1","itemData":{"DOI":"10.1016/j.techfore.2014.05.005","ISSN":"00401625","author":[{"dropping-particle":"","family":"Criqui","given":"P.","non-dropping-particle":"","parse-names":false,"suffix":""},{"dropping-particle":"","family":"Mima","given":"S.","non-dropping-particle":"","parse-names":false,"suffix":""},{"dropping-particle":"","family":"Menanteau","given":"P.","non-dropping-particle":"","parse-names":false,"suffix":""},{"dropping-particle":"","family":"Kitous","given":"A.","non-dropping-particle":"","parse-names":false,"suffix":""}],"container-title":"Technological Forecasting and Social Change","id":"ITEM-1","issued":{"date-parts":[["2015","1"]]},"page":"119-136","title":"Mitigation strategies and energy technology learning: An assessment with the POLES model","type":"article-journal","volume":"90"},"uris":["http://www.mendeley.com/documents/?uuid=23702bd7-3a6e-44c5-8e82-d53321d0d461"]}],"mendeley":{"formattedCitation":"(&lt;i&gt;5&lt;/i&gt;)","plainTextFormattedCitation":"(5)","previouslyFormattedCitation":"(&lt;i&gt;5&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5</w:t>
      </w:r>
      <w:r w:rsidR="00882200" w:rsidRPr="00882200">
        <w:rPr>
          <w:noProof/>
          <w:u w:val="none"/>
        </w:rPr>
        <w:t>)</w:t>
      </w:r>
      <w:r w:rsidR="00882200">
        <w:rPr>
          <w:u w:val="none"/>
        </w:rPr>
        <w:fldChar w:fldCharType="end"/>
      </w:r>
      <w:r w:rsidR="00882200">
        <w:rPr>
          <w:u w:val="none"/>
        </w:rPr>
        <w:t>,</w:t>
      </w:r>
      <w:r w:rsidRPr="0096329F">
        <w:rPr>
          <w:u w:val="none"/>
        </w:rPr>
        <w:t>REMIND-</w:t>
      </w:r>
      <w:proofErr w:type="spellStart"/>
      <w:r w:rsidRPr="0096329F">
        <w:rPr>
          <w:u w:val="none"/>
        </w:rPr>
        <w:t>MAgPIE</w:t>
      </w:r>
      <w:proofErr w:type="spellEnd"/>
      <w:r w:rsidR="00882200">
        <w:rPr>
          <w:u w:val="none"/>
        </w:rPr>
        <w:t xml:space="preserve"> </w:t>
      </w:r>
      <w:r w:rsidR="00882200">
        <w:rPr>
          <w:u w:val="none"/>
        </w:rPr>
        <w:fldChar w:fldCharType="begin" w:fldLock="1"/>
      </w:r>
      <w:r w:rsidR="00882200">
        <w:rPr>
          <w:u w:val="none"/>
        </w:rPr>
        <w:instrText>ADDIN CSL_CITATION {"citationItems":[{"id":"ITEM-1","itemData":{"DOI":"10.1016/j.gloenvcha.2016.05.015","ISBN":"0959-3780","ISSN":"09593780","abstract":"This paper presents a set of energy and resource intensive scenarios based on the concept of Shared Socio-Economic Pathways (SSPs). The scenario family is characterized by rapid and fossil-fueled development with high socio-economic challenges to mitigation and low socio-economic challenges to adaptation (SSP5). A special focus is placed on the SSP5 marker scenario developed by the REMIND-MAgPIE integrated assessment modeling framework. The SSP5 baseline scenarios exhibit very high levels of fossil fuel use, up to a doubling of global food demand, and up to a tripling of energy demand and greenhouse gas emissions over the course of the century, marking the upper end of the scenario literature in several dimensions. These scenarios are currently the only SSP scenarios that result in a radiative forcing pathway as high as the highest Representative Concentration Pathway (RCP8.5). This paper further investigates the direct impact of mitigation policies on the SSP5 energy, land and emissions dynamics confirming high socio-economic challenges to mitigation in SSP5. Nonetheless, mitigation policies reaching climate forcing levels as low as in the lowest Representative Concentration Pathway (RCP2.6) are accessible in SSP5. The SSP5 scenarios presented in this paper aim to provide useful reference points for future climate change, climate impact, adaption and mitigation analysis, and broader questions of sustainable development.","author":[{"dropping-particle":"","family":"Kriegler","given":"Elmar","non-dropping-particle":"","parse-names":false,"suffix":""},{"dropping-particle":"","family":"Bauer","given":"Nico","non-dropping-particle":"","parse-names":false,"suffix":""},{"dropping-particle":"","family":"Popp","given":"Alexander","non-dropping-particle":"","parse-names":false,"suffix":""},{"dropping-particle":"","family":"Humpenöder","given":"Florian","non-dropping-particle":"","parse-names":false,"suffix":""},{"dropping-particle":"","family":"Leimbach","given":"Marian","non-dropping-particle":"","parse-names":false,"suffix":""},{"dropping-particle":"","family":"Strefler","given":"Jessica","non-dropping-particle":"","parse-names":false,"suffix":""},{"dropping-particle":"","family":"Baumstark","given":"Lavinia","non-dropping-particle":"","parse-names":false,"suffix":""},{"dropping-particle":"","family":"Bodirsky","given":"Benjamin Leon","non-dropping-particle":"","parse-names":false,"suffix":""},{"dropping-particle":"","family":"Hilaire","given":"Jérôme","non-dropping-particle":"","parse-names":false,"suffix":""},{"dropping-particle":"","family":"Klein","given":"David","non-dropping-particle":"","parse-names":false,"suffix":""},{"dropping-particle":"","family":"Mouratiadou","given":"Ioanna","non-dropping-particle":"","parse-names":false,"suffix":""},{"dropping-particle":"","family":"Weindl","given":"Isabelle","non-dropping-particle":"","parse-names":false,"suffix":""},{"dropping-particle":"","family":"Bertram","given":"Christoph","non-dropping-particle":"","parse-names":false,"suffix":""},{"dropping-particle":"","family":"Dietrich","given":"Jan Philipp","non-dropping-particle":"","parse-names":false,"suffix":""},{"dropping-particle":"","family":"Luderer","given":"Gunnar","non-dropping-particle":"","parse-names":false,"suffix":""},{"dropping-particle":"","family":"Pehl","given":"Michaja","non-dropping-particle":"","parse-names":false,"suffix":""},{"dropping-particle":"","family":"Pietzcker","given":"Robert","non-dropping-particle":"","parse-names":false,"suffix":""},{"dropping-particle":"","family":"Piontek","given":"Franziska","non-dropping-particle":"","parse-names":false,"suffix":""},{"dropping-particle":"","family":"Lotze-Campen","given":"Hermann","non-dropping-particle":"","parse-names":false,"suffix":""},{"dropping-particle":"","family":"Biewald","given":"Anne","non-dropping-particle":"","parse-names":false,"suffix":""},{"dropping-particle":"","family":"Bonsch","given":"Markus","non-dropping-particle":"","parse-names":false,"suffix":""},{"dropping-particle":"","family":"Giannousakis","given":"Anastasis","non-dropping-particle":"","parse-names":false,"suffix":""},{"dropping-particle":"","family":"Kreidenweis","given":"Ulrich","non-dropping-particle":"","parse-names":false,"suffix":""},{"dropping-particle":"","family":"Müller","given":"Christoph","non-dropping-particle":"","parse-names":false,"suffix":""},{"dropping-particle":"","family":"Rolinski","given":"Susanne","non-dropping-particle":"","parse-names":false,"suffix":""},{"dropping-particle":"","family":"Schultes","given":"Anselm","non-dropping-particle":"","parse-names":false,"suffix":""},{"dropping-particle":"","family":"Schwanitz","given":"Jana","non-dropping-particle":"","parse-names":false,"suffix":""},{"dropping-particle":"","family":"Stevanovic","given":"Miodrag","non-dropping-particle":"","parse-names":false,"suffix":""},{"dropping-particle":"","family":"Calvin","given":"Katherine","non-dropping-particle":"","parse-names":false,"suffix":""},{"dropping-particle":"","family":"Emmerling","given":"Johannes","non-dropping-particle":"","parse-names":false,"suffix":""},{"dropping-particle":"","family":"Fujimori","given":"Shinichiro","non-dropping-particle":"","parse-names":false,"suffix":""},{"dropping-particle":"","family":"Edenhofer","given":"Ottmar","non-dropping-particle":"","parse-names":false,"suffix":""}],"container-title":"Global Environmental Change","id":"ITEM-1","issued":{"date-parts":[["2017"]]},"page":"297-315","title":"Fossil-fueled development (SSP5): An energy and resource intensive scenario for the 21st century","type":"article-journal","volume":"42"},"uris":["http://www.mendeley.com/documents/?uuid=1fcd391c-2401-4641-90e7-a065dc28211d"]}],"mendeley":{"formattedCitation":"(&lt;i&gt;6&lt;/i&gt;)","plainTextFormattedCitation":"(6)","previouslyFormattedCitation":"(&lt;i&gt;6&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6</w:t>
      </w:r>
      <w:r w:rsidR="00882200" w:rsidRPr="00882200">
        <w:rPr>
          <w:noProof/>
          <w:u w:val="none"/>
        </w:rPr>
        <w:t>)</w:t>
      </w:r>
      <w:r w:rsidR="00882200">
        <w:rPr>
          <w:u w:val="none"/>
        </w:rPr>
        <w:fldChar w:fldCharType="end"/>
      </w:r>
      <w:r w:rsidR="00882200">
        <w:rPr>
          <w:u w:val="none"/>
        </w:rPr>
        <w:t xml:space="preserve">, </w:t>
      </w:r>
      <w:r w:rsidRPr="0096329F">
        <w:rPr>
          <w:u w:val="none"/>
        </w:rPr>
        <w:t>and WITCH-GLOBIOM</w:t>
      </w:r>
      <w:r w:rsidR="00882200">
        <w:rPr>
          <w:u w:val="none"/>
        </w:rPr>
        <w:t xml:space="preserve"> </w:t>
      </w:r>
      <w:r w:rsidR="00882200">
        <w:rPr>
          <w:u w:val="none"/>
        </w:rPr>
        <w:fldChar w:fldCharType="begin" w:fldLock="1"/>
      </w:r>
      <w:r w:rsidR="00882200">
        <w:rPr>
          <w:u w:val="none"/>
        </w:rPr>
        <w:instrText>ADDIN CSL_CITATION {"citationItems":[{"id":"ITEM-1","itemData":{"abstract":"The need for a better understanding of future energy scenarios, of their compatibility with the objective of stabilizing greenhouse gas concentrations, and of their links with climate policy, calls for the development of hybrid models. Hybrid because both the technological detail typical of Bottom Up (BU) models and the long run dynamics typical of Top Down (TD) models are crucially necessary. We present WITCH � World Induced Technical Change Hybrid model�� a neoclassical optimal growth model (TD) with energy input detail (BU). The model endogenously accounts for technological progress, both through learning curves affecting prices of new vintages of capital and through R&amp;amp;D investments. In addition, the model captures the main economic interrelationships between world regions and is designed to analyze the optimal economic and environment policies in each world region as the outcome of a dynamic game. This paper provides a detailed description of the WITCH model, of its baseline, and of the model calibration procedure.","author":[{"dropping-particle":"","family":"Bosetti","given":"Valentina","non-dropping-particle":"","parse-names":false,"suffix":""},{"dropping-particle":"","family":"Carraro","given":"Carlo","non-dropping-particle":"","parse-names":false,"suffix":""},{"dropping-particle":"","family":"Galeotti","given":"Marzio","non-dropping-particle":"","parse-names":false,"suffix":""},{"dropping-particle":"","family":"Massetti","given":"Emanuele","non-dropping-particle":"","parse-names":false,"suffix":""},{"dropping-particle":"","family":"Tavoni","given":"Massimo","non-dropping-particle":"","parse-names":false,"suffix":""}],"id":"ITEM-1","issue":"2006_46","issued":{"date-parts":[["2006"]]},"title":"WITCH. A World Induced Technical Change Hybrid Model","type":"report"},"uris":["http://www.mendeley.com/documents/?uuid=aabb4c2c-ca0b-4ca2-b9e0-e2626c1d3ace"]}],"mendeley":{"formattedCitation":"(&lt;i&gt;7&lt;/i&gt;)","plainTextFormattedCitation":"(7)","previouslyFormattedCitation":"(&lt;i&gt;7&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7</w:t>
      </w:r>
      <w:r w:rsidR="00882200" w:rsidRPr="00882200">
        <w:rPr>
          <w:noProof/>
          <w:u w:val="none"/>
        </w:rPr>
        <w:t>)</w:t>
      </w:r>
      <w:r w:rsidR="00882200">
        <w:rPr>
          <w:u w:val="none"/>
        </w:rPr>
        <w:fldChar w:fldCharType="end"/>
      </w:r>
      <w:r w:rsidR="00882200">
        <w:rPr>
          <w:u w:val="none"/>
        </w:rPr>
        <w:t>.</w:t>
      </w:r>
      <w:r w:rsidR="00EC553B">
        <w:rPr>
          <w:u w:val="none"/>
        </w:rPr>
        <w:t xml:space="preserve"> In this analysis we</w:t>
      </w:r>
      <w:r w:rsidRPr="0096329F">
        <w:rPr>
          <w:u w:val="none"/>
        </w:rPr>
        <w:t xml:space="preserve"> focus on</w:t>
      </w:r>
      <w:r w:rsidR="00EC553B">
        <w:rPr>
          <w:u w:val="none"/>
        </w:rPr>
        <w:t xml:space="preserve"> the near-term</w:t>
      </w:r>
      <w:r w:rsidRPr="0096329F">
        <w:rPr>
          <w:u w:val="none"/>
        </w:rPr>
        <w:t xml:space="preserve"> </w:t>
      </w:r>
      <w:r w:rsidR="00EC553B">
        <w:rPr>
          <w:u w:val="none"/>
        </w:rPr>
        <w:t xml:space="preserve">(2020-2024) </w:t>
      </w:r>
      <w:r w:rsidRPr="0096329F">
        <w:rPr>
          <w:u w:val="none"/>
        </w:rPr>
        <w:t>investment</w:t>
      </w:r>
      <w:r w:rsidR="00EC553B">
        <w:rPr>
          <w:u w:val="none"/>
        </w:rPr>
        <w:t xml:space="preserve"> needs</w:t>
      </w:r>
      <w:r w:rsidRPr="0096329F">
        <w:rPr>
          <w:u w:val="none"/>
        </w:rPr>
        <w:t xml:space="preserve"> under </w:t>
      </w:r>
      <w:r w:rsidR="00017FEF">
        <w:rPr>
          <w:u w:val="none"/>
        </w:rPr>
        <w:t>a</w:t>
      </w:r>
      <w:r w:rsidR="00017FEF" w:rsidRPr="0096329F">
        <w:rPr>
          <w:u w:val="none"/>
        </w:rPr>
        <w:t xml:space="preserve"> </w:t>
      </w:r>
      <w:r w:rsidRPr="0096329F">
        <w:rPr>
          <w:u w:val="none"/>
        </w:rPr>
        <w:t>current policies</w:t>
      </w:r>
      <w:r w:rsidR="00017FEF">
        <w:rPr>
          <w:u w:val="none"/>
        </w:rPr>
        <w:t xml:space="preserve"> scenario</w:t>
      </w:r>
      <w:r w:rsidRPr="0096329F">
        <w:rPr>
          <w:u w:val="none"/>
        </w:rPr>
        <w:t xml:space="preserve"> (</w:t>
      </w:r>
      <w:r w:rsidR="00017FEF">
        <w:rPr>
          <w:u w:val="none"/>
        </w:rPr>
        <w:t>i.e.,</w:t>
      </w:r>
      <w:r w:rsidRPr="0096329F">
        <w:rPr>
          <w:u w:val="none"/>
        </w:rPr>
        <w:t xml:space="preserve"> each model’s baseline) and on</w:t>
      </w:r>
      <w:r w:rsidR="00017FEF">
        <w:rPr>
          <w:u w:val="none"/>
        </w:rPr>
        <w:t xml:space="preserve"> the</w:t>
      </w:r>
      <w:r w:rsidRPr="0096329F">
        <w:rPr>
          <w:u w:val="none"/>
        </w:rPr>
        <w:t xml:space="preserve"> upscaling requirements for</w:t>
      </w:r>
      <w:r w:rsidR="00017FEF">
        <w:rPr>
          <w:u w:val="none"/>
        </w:rPr>
        <w:t xml:space="preserve"> moving toward an</w:t>
      </w:r>
      <w:r w:rsidRPr="0096329F">
        <w:rPr>
          <w:u w:val="none"/>
        </w:rPr>
        <w:t xml:space="preserve"> energy system compatible with the 1.5</w:t>
      </w:r>
      <w:r w:rsidRPr="0096329F">
        <w:rPr>
          <w:u w:val="none"/>
        </w:rPr>
        <w:sym w:font="Symbol" w:char="F0B0"/>
      </w:r>
      <w:r w:rsidRPr="0096329F">
        <w:rPr>
          <w:u w:val="none"/>
        </w:rPr>
        <w:t>C target of the Paris Agreement. The models cover different types of energy technologies, including resource extraction, power generation, fuel conversion, transmission, energy storage and end-use demand services. We group these technologies into two broad sectors</w:t>
      </w:r>
      <w:r w:rsidR="00017FEF">
        <w:rPr>
          <w:u w:val="none"/>
        </w:rPr>
        <w:t xml:space="preserve"> for our investments analysis</w:t>
      </w:r>
      <w:r w:rsidRPr="0096329F">
        <w:rPr>
          <w:u w:val="none"/>
        </w:rPr>
        <w:t>:</w:t>
      </w:r>
    </w:p>
    <w:p w14:paraId="42055B54" w14:textId="04437B8D" w:rsidR="00EC553B" w:rsidRDefault="0096329F" w:rsidP="00DE4E6E">
      <w:pPr>
        <w:pStyle w:val="SMSubheading"/>
        <w:numPr>
          <w:ilvl w:val="0"/>
          <w:numId w:val="11"/>
        </w:numPr>
        <w:rPr>
          <w:u w:val="none"/>
        </w:rPr>
      </w:pPr>
      <w:r w:rsidRPr="0096329F">
        <w:rPr>
          <w:u w:val="none"/>
        </w:rPr>
        <w:t>fossil fuels</w:t>
      </w:r>
      <w:r w:rsidR="00EC553B">
        <w:rPr>
          <w:b/>
          <w:bCs/>
          <w:u w:val="none"/>
        </w:rPr>
        <w:t xml:space="preserve">: </w:t>
      </w:r>
      <w:r w:rsidRPr="0096329F">
        <w:rPr>
          <w:u w:val="none"/>
        </w:rPr>
        <w:t>extraction and conversion of fossil fuels, electricity from fossil fuels without Carbon Capture and Storage (CCS) technologies and hydrogen from fossil fuels</w:t>
      </w:r>
    </w:p>
    <w:p w14:paraId="6FC72904" w14:textId="3B5866A0" w:rsidR="00EC553B" w:rsidRPr="002C5DE8" w:rsidRDefault="0096329F" w:rsidP="00DE4E6E">
      <w:pPr>
        <w:pStyle w:val="SMSubheading"/>
        <w:numPr>
          <w:ilvl w:val="0"/>
          <w:numId w:val="11"/>
        </w:numPr>
        <w:rPr>
          <w:u w:val="none"/>
        </w:rPr>
      </w:pPr>
      <w:r w:rsidRPr="0096329F">
        <w:rPr>
          <w:u w:val="none"/>
        </w:rPr>
        <w:t>low carbon sources</w:t>
      </w:r>
      <w:r w:rsidR="00EC553B">
        <w:rPr>
          <w:b/>
          <w:bCs/>
          <w:u w:val="none"/>
        </w:rPr>
        <w:t xml:space="preserve">: </w:t>
      </w:r>
      <w:r w:rsidRPr="0096329F">
        <w:rPr>
          <w:u w:val="none"/>
        </w:rPr>
        <w:t>extraction and conversion of nuclear energy, CCS, electricity from non-bio renewables, hydrogen from non-fossil fuels, extraction and conversion of bioenergy, electricity transmission and distribution and storage, and energy efficienc</w:t>
      </w:r>
      <w:r w:rsidR="002C5DE8">
        <w:rPr>
          <w:u w:val="none"/>
        </w:rPr>
        <w:t>y</w:t>
      </w:r>
    </w:p>
    <w:p w14:paraId="3D456583" w14:textId="77777777" w:rsidR="002C5DE8" w:rsidRDefault="002C5DE8" w:rsidP="00DE4E6E">
      <w:pPr>
        <w:pStyle w:val="SMSubheading"/>
        <w:rPr>
          <w:u w:val="none"/>
        </w:rPr>
      </w:pPr>
    </w:p>
    <w:p w14:paraId="71A8C29E" w14:textId="6F1DAA63" w:rsidR="00017FEF" w:rsidRPr="00F33CF5" w:rsidRDefault="00017FEF" w:rsidP="00017FEF">
      <w:pPr>
        <w:pStyle w:val="SMSubheading"/>
        <w:rPr>
          <w:u w:val="none"/>
        </w:rPr>
      </w:pPr>
      <w:r w:rsidRPr="00F33CF5">
        <w:rPr>
          <w:u w:val="none"/>
        </w:rPr>
        <w:t xml:space="preserve">In this analysis, for purposes of quantifying highly uncertain ‘demand-side’, or ‘energy efficiency-increasing’ investments, we inherit the methodology of McCollum et al. (2018), the original source for all of our energy investment numbers. That study calculated demand-side energy efficiency investments across the end-use sectors (buildings, transport, industry) in a harmonized way for each of the global models. The calculations take into account two separate, additive components: (1) base-year energy efficiency and (2) supply-side offset. The base-year component is calculated by taking the level of energy efficiency investments estimated globally by </w:t>
      </w:r>
      <w:r>
        <w:rPr>
          <w:u w:val="none"/>
        </w:rPr>
        <w:t>the International Energy Agency</w:t>
      </w:r>
      <w:r w:rsidRPr="00F33CF5">
        <w:rPr>
          <w:u w:val="none"/>
        </w:rPr>
        <w:t xml:space="preserve"> in 2015 and then scaling those efficiency investments with total final energy demand in the models’ scenarios going forward. The supply-side offset component compares total final energy demand for a given model in a policy scenario (e.g., 1.5</w:t>
      </w:r>
      <w:r w:rsidRPr="0096329F">
        <w:rPr>
          <w:u w:val="none"/>
        </w:rPr>
        <w:sym w:font="Symbol" w:char="F0B0"/>
      </w:r>
      <w:r w:rsidRPr="00F33CF5">
        <w:rPr>
          <w:u w:val="none"/>
        </w:rPr>
        <w:t>C) to that model’s demand in the reference case, and then assumes that, in equilibrium, the investments made to reduce energy demand can be equated to investments that are simultaneously being offset on the supply side. Such an approximation, which is a first-order approximation to be sure, implicitly includes both technological (e.g., air conditioner efficiency) and systems (e.g., urban land use and transit) changes that could allow for less energy-intensive lifestyles than today. Based on this methodology, however, investments into individual demand-side measures cannot be tracked explicitly.</w:t>
      </w:r>
    </w:p>
    <w:p w14:paraId="723F152A" w14:textId="77777777" w:rsidR="00017FEF" w:rsidRPr="00C5781D" w:rsidRDefault="00017FEF" w:rsidP="00017FEF">
      <w:pPr>
        <w:pStyle w:val="SMSubheading"/>
        <w:rPr>
          <w:u w:val="single"/>
        </w:rPr>
      </w:pPr>
    </w:p>
    <w:p w14:paraId="21AB49D5" w14:textId="074697EA" w:rsidR="00E97569" w:rsidRPr="0096329F" w:rsidRDefault="00017FEF" w:rsidP="00DE4E6E">
      <w:pPr>
        <w:pStyle w:val="SMSubheading"/>
        <w:rPr>
          <w:u w:val="none"/>
        </w:rPr>
      </w:pPr>
      <w:r>
        <w:rPr>
          <w:u w:val="none"/>
        </w:rPr>
        <w:t>All</w:t>
      </w:r>
      <w:r w:rsidRPr="0096329F">
        <w:rPr>
          <w:u w:val="none"/>
        </w:rPr>
        <w:t xml:space="preserve"> </w:t>
      </w:r>
      <w:r w:rsidR="0096329F" w:rsidRPr="0096329F">
        <w:rPr>
          <w:u w:val="none"/>
        </w:rPr>
        <w:t xml:space="preserve">investment </w:t>
      </w:r>
      <w:r>
        <w:rPr>
          <w:u w:val="none"/>
        </w:rPr>
        <w:t xml:space="preserve">estimates from </w:t>
      </w:r>
      <w:r w:rsidRPr="00F33CF5">
        <w:rPr>
          <w:u w:val="none"/>
        </w:rPr>
        <w:t>McCollum et al. (2018)</w:t>
      </w:r>
      <w:r w:rsidRPr="0096329F">
        <w:rPr>
          <w:u w:val="none"/>
        </w:rPr>
        <w:t xml:space="preserve"> </w:t>
      </w:r>
      <w:r w:rsidR="0096329F" w:rsidRPr="0096329F">
        <w:rPr>
          <w:u w:val="none"/>
        </w:rPr>
        <w:t xml:space="preserve">were corrected for inflation (from USD 2015 to </w:t>
      </w:r>
      <w:commentRangeStart w:id="2"/>
      <w:r w:rsidR="0096329F" w:rsidRPr="0096329F">
        <w:rPr>
          <w:u w:val="none"/>
        </w:rPr>
        <w:t>USD</w:t>
      </w:r>
      <w:commentRangeEnd w:id="2"/>
      <w:r>
        <w:rPr>
          <w:rStyle w:val="CommentReference"/>
          <w:u w:val="none"/>
        </w:rPr>
        <w:commentReference w:id="2"/>
      </w:r>
      <w:r w:rsidR="00C2116F">
        <w:rPr>
          <w:u w:val="none"/>
        </w:rPr>
        <w:t xml:space="preserve"> 2019</w:t>
      </w:r>
      <w:r w:rsidR="0096329F" w:rsidRPr="0096329F">
        <w:rPr>
          <w:u w:val="none"/>
        </w:rPr>
        <w:t>)</w:t>
      </w:r>
      <w:r w:rsidR="00EC553B">
        <w:rPr>
          <w:u w:val="none"/>
        </w:rPr>
        <w:t xml:space="preserve"> and are reported</w:t>
      </w:r>
      <w:r>
        <w:rPr>
          <w:u w:val="none"/>
        </w:rPr>
        <w:t xml:space="preserve"> here</w:t>
      </w:r>
      <w:r w:rsidR="00EC553B">
        <w:rPr>
          <w:u w:val="none"/>
        </w:rPr>
        <w:t xml:space="preserve"> as </w:t>
      </w:r>
      <w:r w:rsidR="0096329F" w:rsidRPr="0096329F">
        <w:rPr>
          <w:u w:val="none"/>
        </w:rPr>
        <w:t>model average</w:t>
      </w:r>
      <w:r w:rsidR="00EC553B">
        <w:rPr>
          <w:u w:val="none"/>
        </w:rPr>
        <w:t>s</w:t>
      </w:r>
      <w:r w:rsidR="0096329F" w:rsidRPr="0096329F">
        <w:rPr>
          <w:u w:val="none"/>
        </w:rPr>
        <w:t>.</w:t>
      </w:r>
    </w:p>
    <w:p w14:paraId="712B072A" w14:textId="1ED3B9EF" w:rsidR="0096329F" w:rsidRDefault="0096329F" w:rsidP="00DE4E6E">
      <w:pPr>
        <w:pStyle w:val="SMSubheading"/>
      </w:pPr>
    </w:p>
    <w:p w14:paraId="1DA276E0" w14:textId="77777777" w:rsidR="00F33CF5" w:rsidRDefault="00F33CF5" w:rsidP="00DE4E6E">
      <w:pPr>
        <w:pStyle w:val="SMSubheading"/>
      </w:pPr>
    </w:p>
    <w:p w14:paraId="63C5DBF8" w14:textId="08F315ED" w:rsidR="002C5DE8" w:rsidRDefault="00F33CF5" w:rsidP="00DE4E6E">
      <w:pPr>
        <w:pStyle w:val="SMSubheading"/>
        <w:rPr>
          <w:u w:val="single"/>
        </w:rPr>
      </w:pPr>
      <w:r>
        <w:rPr>
          <w:u w:val="single"/>
        </w:rPr>
        <w:t>Strengths and limitations of energy investment modelling estimates</w:t>
      </w:r>
    </w:p>
    <w:p w14:paraId="709CDF2A" w14:textId="4D2A45B1" w:rsidR="00F33CF5" w:rsidRDefault="00F33CF5" w:rsidP="00DE4E6E">
      <w:pPr>
        <w:pStyle w:val="SMSubheading"/>
        <w:rPr>
          <w:u w:val="single"/>
        </w:rPr>
      </w:pPr>
    </w:p>
    <w:p w14:paraId="3C2DD2B5" w14:textId="05BD9085" w:rsidR="00F33CF5" w:rsidRPr="00F33CF5" w:rsidRDefault="00F33CF5" w:rsidP="00F33CF5">
      <w:pPr>
        <w:pStyle w:val="SMSubheading"/>
        <w:rPr>
          <w:u w:val="none"/>
        </w:rPr>
      </w:pPr>
      <w:r w:rsidRPr="00F33CF5">
        <w:rPr>
          <w:u w:val="none"/>
        </w:rPr>
        <w:t xml:space="preserve">Estimating current and future energy investment flows is not an exact science. Private and publicly-traded companies, governments, stated-owned enterprises, and households are not required to report such information to statistical gathering organizations in all cases. For this reason, the numbers must be back-calculated based on physical quantities, such as gigawatts of </w:t>
      </w:r>
      <w:r w:rsidRPr="00F33CF5">
        <w:rPr>
          <w:u w:val="none"/>
        </w:rPr>
        <w:lastRenderedPageBreak/>
        <w:t xml:space="preserve">installed power plant capacity. Energy efficiency investments are the most uncertain, largely owing to definitional issues (what exactly is the energy-related part of a demand-side device, such as a consumer appliance?). Organizations like the International Energy Agency have adopted a certain set methodologies; global integrated assessment models do similar. Importantly, base-year uncertainties can contribute to differences in future year projections, especially further out in time (e.g., 2050). Fortunately, for this analysis, which focuses on the near-term period of 2020-2024 (i.e., a single model time-step for all but one of the models relied upon here), the differences across models are relatively small. </w:t>
      </w:r>
      <w:r w:rsidR="00017FEF">
        <w:rPr>
          <w:u w:val="none"/>
        </w:rPr>
        <w:t>Moreover, d</w:t>
      </w:r>
      <w:r w:rsidRPr="00F33CF5">
        <w:rPr>
          <w:u w:val="none"/>
        </w:rPr>
        <w:t>espite the lack of temporal granularity of these models (i.e., no annual or sub-annual timesteps), one of their acknowledged strengths is that they permit the analysis of near-term system responses in the context of long-term goals. This is as much true for fuel-technology mixes and greenhouse gas emissions as it is for investments (in dollar terms), even if the latter is less often the focus of IAM research.</w:t>
      </w:r>
    </w:p>
    <w:p w14:paraId="69C085D1" w14:textId="77777777" w:rsidR="00F33CF5" w:rsidRPr="00F33CF5" w:rsidRDefault="00F33CF5" w:rsidP="00DE4E6E">
      <w:pPr>
        <w:pStyle w:val="SMSubheading"/>
        <w:rPr>
          <w:u w:val="none"/>
        </w:rPr>
      </w:pPr>
    </w:p>
    <w:p w14:paraId="3C396E6C" w14:textId="77777777" w:rsidR="002C5DE8" w:rsidRDefault="002C5DE8" w:rsidP="00DE4E6E">
      <w:pPr>
        <w:pStyle w:val="SMSubheading"/>
      </w:pPr>
    </w:p>
    <w:p w14:paraId="6A581C5C" w14:textId="6ECB2FA5" w:rsidR="00882200" w:rsidRDefault="00882200" w:rsidP="00DE4E6E">
      <w:pPr>
        <w:pStyle w:val="SMSubheading"/>
        <w:rPr>
          <w:u w:val="single"/>
        </w:rPr>
      </w:pPr>
      <w:r>
        <w:rPr>
          <w:u w:val="single"/>
        </w:rPr>
        <w:t>Stimulus packages</w:t>
      </w:r>
    </w:p>
    <w:p w14:paraId="03EFC5E1" w14:textId="208702CF" w:rsidR="00882200" w:rsidRDefault="00882200" w:rsidP="00DE4E6E">
      <w:pPr>
        <w:pStyle w:val="SMSubheading"/>
        <w:rPr>
          <w:u w:val="single"/>
        </w:rPr>
      </w:pPr>
    </w:p>
    <w:p w14:paraId="616CBACD" w14:textId="49C11527" w:rsidR="00882200" w:rsidRPr="00882200" w:rsidRDefault="00EC553B" w:rsidP="00DE4E6E">
      <w:pPr>
        <w:pStyle w:val="SMSubheading"/>
        <w:rPr>
          <w:u w:val="none"/>
        </w:rPr>
      </w:pPr>
      <w:r>
        <w:rPr>
          <w:u w:val="none"/>
        </w:rPr>
        <w:t xml:space="preserve">The </w:t>
      </w:r>
      <w:r w:rsidR="00882200" w:rsidRPr="00882200">
        <w:rPr>
          <w:u w:val="none"/>
        </w:rPr>
        <w:t>International Monetary Fund (IMF) has been tracking the policy measures announced by governments in response to the COVID-19 pandemic</w:t>
      </w:r>
      <w:r w:rsidR="00882200">
        <w:rPr>
          <w:u w:val="none"/>
        </w:rPr>
        <w:t xml:space="preserve"> </w:t>
      </w:r>
      <w:r w:rsidR="00882200">
        <w:rPr>
          <w:u w:val="none"/>
        </w:rPr>
        <w:fldChar w:fldCharType="begin" w:fldLock="1"/>
      </w:r>
      <w:r w:rsidR="002254CD">
        <w:rPr>
          <w:u w:val="none"/>
        </w:rPr>
        <w:instrText>ADDIN CSL_CITATION {"citationItems":[{"id":"ITEM-1","itemData":{"author":[{"dropping-particle":"","family":"International Monetary Fund","given":"","non-dropping-particle":"","parse-names":false,"suffix":""}],"id":"ITEM-1","issued":{"date-parts":[["2020"]]},"title":"Policy Responses to COVID-19","type":"webpage"},"uris":["http://www.mendeley.com/documents/?uuid=63b048fc-6b89-4a56-b903-1094f679ed75"]}],"mendeley":{"formattedCitation":"(&lt;i&gt;8&lt;/i&gt;)","plainTextFormattedCitation":"(8)","previouslyFormattedCitation":"(&lt;i&gt;8&lt;/i&gt;)"},"properties":{"noteIndex":0},"schema":"https://github.com/citation-style-language/schema/raw/master/csl-citation.json"}</w:instrText>
      </w:r>
      <w:r w:rsidR="00882200">
        <w:rPr>
          <w:u w:val="none"/>
        </w:rPr>
        <w:fldChar w:fldCharType="separate"/>
      </w:r>
      <w:r w:rsidR="00882200" w:rsidRPr="00882200">
        <w:rPr>
          <w:noProof/>
          <w:u w:val="none"/>
        </w:rPr>
        <w:t>(</w:t>
      </w:r>
      <w:r w:rsidR="00882200" w:rsidRPr="00882200">
        <w:rPr>
          <w:i/>
          <w:noProof/>
          <w:u w:val="none"/>
        </w:rPr>
        <w:t>8</w:t>
      </w:r>
      <w:r w:rsidR="00882200" w:rsidRPr="00882200">
        <w:rPr>
          <w:noProof/>
          <w:u w:val="none"/>
        </w:rPr>
        <w:t>)</w:t>
      </w:r>
      <w:r w:rsidR="00882200">
        <w:rPr>
          <w:u w:val="none"/>
        </w:rPr>
        <w:fldChar w:fldCharType="end"/>
      </w:r>
      <w:r w:rsidR="00882200">
        <w:rPr>
          <w:u w:val="none"/>
        </w:rPr>
        <w:t xml:space="preserve">. </w:t>
      </w:r>
      <w:r w:rsidR="00882200" w:rsidRPr="00882200">
        <w:rPr>
          <w:u w:val="none"/>
        </w:rPr>
        <w:t>For this analysis, we focus on the fiscal policy responses, which span a wide range of instruments such as spending and revenue measures</w:t>
      </w:r>
      <w:r w:rsidR="004444A4">
        <w:rPr>
          <w:u w:val="none"/>
        </w:rPr>
        <w:t xml:space="preserve">, </w:t>
      </w:r>
      <w:r w:rsidR="00882200" w:rsidRPr="00882200">
        <w:rPr>
          <w:u w:val="none"/>
        </w:rPr>
        <w:t>equity injections, asset purchases, extra-budgetary funds, guarantees on loans, etc. We extracted data for 17</w:t>
      </w:r>
      <w:r w:rsidR="00BD0989">
        <w:rPr>
          <w:u w:val="none"/>
        </w:rPr>
        <w:t>6</w:t>
      </w:r>
      <w:r w:rsidR="00882200" w:rsidRPr="00882200">
        <w:rPr>
          <w:u w:val="none"/>
        </w:rPr>
        <w:t xml:space="preserve"> countries and the European Union, announced </w:t>
      </w:r>
      <w:r>
        <w:rPr>
          <w:u w:val="none"/>
        </w:rPr>
        <w:t>until</w:t>
      </w:r>
      <w:r w:rsidR="00882200" w:rsidRPr="00882200">
        <w:rPr>
          <w:u w:val="none"/>
        </w:rPr>
        <w:t xml:space="preserve"> </w:t>
      </w:r>
      <w:r w:rsidR="004444A4">
        <w:rPr>
          <w:u w:val="none"/>
        </w:rPr>
        <w:t>July 23, 2020</w:t>
      </w:r>
      <w:r w:rsidR="00882200" w:rsidRPr="00882200">
        <w:rPr>
          <w:u w:val="none"/>
        </w:rPr>
        <w:t>.</w:t>
      </w:r>
    </w:p>
    <w:p w14:paraId="234741FC" w14:textId="77777777" w:rsidR="00882200" w:rsidRPr="00882200" w:rsidRDefault="00882200" w:rsidP="00DE4E6E">
      <w:pPr>
        <w:pStyle w:val="SMSubheading"/>
        <w:rPr>
          <w:u w:val="none"/>
        </w:rPr>
      </w:pPr>
    </w:p>
    <w:p w14:paraId="02E1BE7B" w14:textId="77777777" w:rsidR="00BD0989" w:rsidRDefault="00882200" w:rsidP="00DE4E6E">
      <w:pPr>
        <w:pStyle w:val="SMSubheading"/>
        <w:rPr>
          <w:u w:val="none"/>
        </w:rPr>
      </w:pPr>
      <w:r w:rsidRPr="00882200">
        <w:rPr>
          <w:u w:val="none"/>
        </w:rPr>
        <w:t>Countries announced their stabilization packages in different levels of detail and scope. Here we group the fiscal measures</w:t>
      </w:r>
      <w:r w:rsidR="00BD0989">
        <w:rPr>
          <w:u w:val="none"/>
        </w:rPr>
        <w:t xml:space="preserve"> broadly</w:t>
      </w:r>
      <w:r w:rsidRPr="00882200">
        <w:rPr>
          <w:u w:val="none"/>
        </w:rPr>
        <w:t xml:space="preserve"> </w:t>
      </w:r>
      <w:r w:rsidR="00BD0989">
        <w:rPr>
          <w:u w:val="none"/>
        </w:rPr>
        <w:t>in line with the IMF. The packages are split into:</w:t>
      </w:r>
    </w:p>
    <w:p w14:paraId="648B2D25" w14:textId="7171E388" w:rsidR="00BD0989" w:rsidRDefault="00BD0989" w:rsidP="00DE4E6E">
      <w:pPr>
        <w:pStyle w:val="SMSubheading"/>
        <w:numPr>
          <w:ilvl w:val="0"/>
          <w:numId w:val="12"/>
        </w:numPr>
        <w:rPr>
          <w:u w:val="none"/>
        </w:rPr>
      </w:pPr>
      <w:r>
        <w:rPr>
          <w:u w:val="none"/>
        </w:rPr>
        <w:t xml:space="preserve">“Above-the-line” measures which contain mostly spending measures, and which are further divided into those aimed at supporting the health sector </w:t>
      </w:r>
      <w:r w:rsidR="00EC553B">
        <w:rPr>
          <w:u w:val="none"/>
        </w:rPr>
        <w:t xml:space="preserve">(in figures labeled as </w:t>
      </w:r>
      <w:r w:rsidR="00EC553B" w:rsidRPr="00EC553B">
        <w:rPr>
          <w:i/>
          <w:iCs/>
          <w:u w:val="none"/>
        </w:rPr>
        <w:t>Health</w:t>
      </w:r>
      <w:r>
        <w:rPr>
          <w:i/>
          <w:iCs/>
          <w:u w:val="none"/>
        </w:rPr>
        <w:t xml:space="preserve"> sector spending</w:t>
      </w:r>
      <w:r w:rsidR="00EC553B">
        <w:rPr>
          <w:u w:val="none"/>
        </w:rPr>
        <w:t>)</w:t>
      </w:r>
      <w:r>
        <w:rPr>
          <w:u w:val="none"/>
        </w:rPr>
        <w:t xml:space="preserve"> and those intended for all other sectors of the economy (in figures labeled </w:t>
      </w:r>
      <w:r>
        <w:rPr>
          <w:i/>
          <w:iCs/>
          <w:u w:val="none"/>
        </w:rPr>
        <w:t>General spending</w:t>
      </w:r>
      <w:r>
        <w:rPr>
          <w:u w:val="none"/>
        </w:rPr>
        <w:t>), which include supporting individuals, households and businesses, as well as forgone and deferred revenue.</w:t>
      </w:r>
    </w:p>
    <w:p w14:paraId="26F67286" w14:textId="67DF4D64" w:rsidR="00BD0989" w:rsidRDefault="00BD0989" w:rsidP="00DE4E6E">
      <w:pPr>
        <w:pStyle w:val="SMSubheading"/>
        <w:numPr>
          <w:ilvl w:val="0"/>
          <w:numId w:val="12"/>
        </w:numPr>
        <w:rPr>
          <w:u w:val="none"/>
        </w:rPr>
      </w:pPr>
      <w:r>
        <w:rPr>
          <w:u w:val="none"/>
        </w:rPr>
        <w:t>Liquidity</w:t>
      </w:r>
      <w:r w:rsidR="00882200" w:rsidRPr="00882200">
        <w:rPr>
          <w:u w:val="none"/>
        </w:rPr>
        <w:t xml:space="preserve"> </w:t>
      </w:r>
      <w:r w:rsidR="00EC553B">
        <w:rPr>
          <w:u w:val="none"/>
        </w:rPr>
        <w:t>measures,</w:t>
      </w:r>
      <w:r>
        <w:rPr>
          <w:u w:val="none"/>
        </w:rPr>
        <w:t xml:space="preserve"> which</w:t>
      </w:r>
      <w:r w:rsidR="00EC553B">
        <w:rPr>
          <w:u w:val="none"/>
        </w:rPr>
        <w:t xml:space="preserve"> </w:t>
      </w:r>
      <w:r w:rsidR="00EC553B" w:rsidRPr="00EC553B">
        <w:rPr>
          <w:u w:val="none"/>
        </w:rPr>
        <w:t>including loans</w:t>
      </w:r>
      <w:r>
        <w:rPr>
          <w:u w:val="none"/>
        </w:rPr>
        <w:t xml:space="preserve">, </w:t>
      </w:r>
      <w:r w:rsidR="00EC553B" w:rsidRPr="00EC553B">
        <w:rPr>
          <w:u w:val="none"/>
        </w:rPr>
        <w:t>guarantees</w:t>
      </w:r>
      <w:r w:rsidR="00EC553B">
        <w:rPr>
          <w:u w:val="none"/>
        </w:rPr>
        <w:t xml:space="preserve"> </w:t>
      </w:r>
      <w:r>
        <w:rPr>
          <w:u w:val="none"/>
        </w:rPr>
        <w:t xml:space="preserve">and quasi-fiscal operations </w:t>
      </w:r>
      <w:r w:rsidR="00EC553B">
        <w:rPr>
          <w:u w:val="none"/>
        </w:rPr>
        <w:t xml:space="preserve">(labeled </w:t>
      </w:r>
      <w:r>
        <w:rPr>
          <w:i/>
          <w:iCs/>
          <w:u w:val="none"/>
        </w:rPr>
        <w:t>Liquidity support</w:t>
      </w:r>
      <w:r w:rsidR="00EC553B">
        <w:rPr>
          <w:u w:val="none"/>
        </w:rPr>
        <w:t>)</w:t>
      </w:r>
      <w:r>
        <w:rPr>
          <w:u w:val="none"/>
        </w:rPr>
        <w:t>.</w:t>
      </w:r>
    </w:p>
    <w:p w14:paraId="6C888C5D" w14:textId="77777777" w:rsidR="00BD0989" w:rsidRDefault="00BD0989" w:rsidP="00DE4E6E">
      <w:pPr>
        <w:pStyle w:val="SMSubheading"/>
        <w:ind w:left="423"/>
        <w:rPr>
          <w:u w:val="none"/>
        </w:rPr>
      </w:pPr>
    </w:p>
    <w:p w14:paraId="139F0F05" w14:textId="580FDCDA" w:rsidR="00E97569" w:rsidRPr="00EC553B" w:rsidRDefault="00EC553B" w:rsidP="00DE4E6E">
      <w:pPr>
        <w:pStyle w:val="SMSubheading"/>
        <w:ind w:left="63"/>
        <w:rPr>
          <w:u w:val="none"/>
        </w:rPr>
      </w:pPr>
      <w:r w:rsidRPr="00EC553B">
        <w:rPr>
          <w:u w:val="none"/>
        </w:rPr>
        <w:t>We do not account for governments' announcements to channel funds into international assistance, nor the recovery funds agreed between governments and the international finance institutions.</w:t>
      </w:r>
      <w:r>
        <w:rPr>
          <w:u w:val="none"/>
        </w:rPr>
        <w:t xml:space="preserve"> See Table S1 for country-level detail.</w:t>
      </w:r>
    </w:p>
    <w:p w14:paraId="57C965F2" w14:textId="2965CE20" w:rsidR="003755FE" w:rsidRDefault="003755FE" w:rsidP="00DE4E6E">
      <w:pPr>
        <w:pStyle w:val="SMSubheading"/>
        <w:rPr>
          <w:u w:val="none"/>
        </w:rPr>
      </w:pPr>
    </w:p>
    <w:p w14:paraId="41A16F67" w14:textId="77777777" w:rsidR="003755FE" w:rsidRDefault="003755FE" w:rsidP="00DE4E6E">
      <w:pPr>
        <w:pStyle w:val="SMSubheading"/>
        <w:rPr>
          <w:u w:val="none"/>
        </w:rPr>
      </w:pPr>
    </w:p>
    <w:p w14:paraId="402B5AD3" w14:textId="40A8DE52" w:rsidR="003755FE" w:rsidRDefault="003755FE" w:rsidP="00DE4E6E">
      <w:pPr>
        <w:pStyle w:val="SMSubheading"/>
        <w:rPr>
          <w:u w:val="none"/>
        </w:rPr>
      </w:pPr>
      <w:r>
        <w:rPr>
          <w:u w:val="none"/>
        </w:rPr>
        <w:t>References:</w:t>
      </w:r>
    </w:p>
    <w:p w14:paraId="795AFC7C" w14:textId="32951855" w:rsidR="002254CD" w:rsidRDefault="002254CD" w:rsidP="00DE4E6E">
      <w:pPr>
        <w:pStyle w:val="SMSubheading"/>
        <w:rPr>
          <w:u w:val="none"/>
        </w:rPr>
      </w:pPr>
    </w:p>
    <w:p w14:paraId="5E1297F8" w14:textId="487439DA" w:rsidR="002254CD" w:rsidRPr="002254CD" w:rsidRDefault="002254CD" w:rsidP="00DE4E6E">
      <w:pPr>
        <w:widowControl w:val="0"/>
        <w:autoSpaceDE w:val="0"/>
        <w:autoSpaceDN w:val="0"/>
        <w:adjustRightInd w:val="0"/>
        <w:ind w:left="640" w:hanging="640"/>
        <w:rPr>
          <w:noProof/>
          <w:lang w:val="en-GB"/>
        </w:rPr>
      </w:pPr>
      <w:r>
        <w:fldChar w:fldCharType="begin" w:fldLock="1"/>
      </w:r>
      <w:r>
        <w:instrText xml:space="preserve">ADDIN Mendeley Bibliography CSL_BIBLIOGRAPHY </w:instrText>
      </w:r>
      <w:r>
        <w:fldChar w:fldCharType="separate"/>
      </w:r>
      <w:r w:rsidRPr="002254CD">
        <w:rPr>
          <w:noProof/>
          <w:lang w:val="en-GB"/>
        </w:rPr>
        <w:t xml:space="preserve">1. </w:t>
      </w:r>
      <w:r w:rsidRPr="002254CD">
        <w:rPr>
          <w:noProof/>
          <w:lang w:val="en-GB"/>
        </w:rPr>
        <w:tab/>
        <w:t xml:space="preserve">D. L. McCollum, W. Zhou, C. Bertram, H. S. De Boer, V. Bosetti, S. Busch, J. Després, L. Drouet, J. Emmerling, M. Fay, O. Fricko, S. Fujimori, M. Gidden, M. Harmsen, D. Huppmann, G. Iyer, V. Krey, E. Kriegler, C. Nicolas, S. Pachauri, S. Parkinson, M. Poblete-Cazenave, P. Rafaj, N. Rao, J. Rozenberg, A. Schmitz, W. Schoepp, D. Van Vuuren, K. Riahi, Energy investment needs for fulfilling the Paris Agreement and achieving the Sustainable Development Goals. </w:t>
      </w:r>
      <w:r w:rsidRPr="002254CD">
        <w:rPr>
          <w:i/>
          <w:iCs/>
          <w:noProof/>
          <w:lang w:val="en-GB"/>
        </w:rPr>
        <w:t>Nat. Energy</w:t>
      </w:r>
      <w:r w:rsidRPr="002254CD">
        <w:rPr>
          <w:noProof/>
          <w:lang w:val="en-GB"/>
        </w:rPr>
        <w:t xml:space="preserve">. </w:t>
      </w:r>
      <w:r w:rsidRPr="002254CD">
        <w:rPr>
          <w:b/>
          <w:bCs/>
          <w:noProof/>
          <w:lang w:val="en-GB"/>
        </w:rPr>
        <w:t>3</w:t>
      </w:r>
      <w:r w:rsidRPr="002254CD">
        <w:rPr>
          <w:noProof/>
          <w:lang w:val="en-GB"/>
        </w:rPr>
        <w:t>, 589–599 (2018).</w:t>
      </w:r>
    </w:p>
    <w:p w14:paraId="0A5CFA6F"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lastRenderedPageBreak/>
        <w:t xml:space="preserve">2. </w:t>
      </w:r>
      <w:r w:rsidRPr="002254CD">
        <w:rPr>
          <w:noProof/>
          <w:lang w:val="en-GB"/>
        </w:rPr>
        <w:tab/>
        <w:t xml:space="preserve">S. Fujimori, T. Hasegawa, T. Masui, K. Takahashi, Land use representation in a global CGE model for long-term simulation: CET vs. logit functions. </w:t>
      </w:r>
      <w:r w:rsidRPr="002254CD">
        <w:rPr>
          <w:i/>
          <w:iCs/>
          <w:noProof/>
          <w:lang w:val="en-GB"/>
        </w:rPr>
        <w:t>Food Secur.</w:t>
      </w:r>
      <w:r w:rsidRPr="002254CD">
        <w:rPr>
          <w:noProof/>
          <w:lang w:val="en-GB"/>
        </w:rPr>
        <w:t xml:space="preserve"> </w:t>
      </w:r>
      <w:r w:rsidRPr="002254CD">
        <w:rPr>
          <w:b/>
          <w:bCs/>
          <w:noProof/>
          <w:lang w:val="en-GB"/>
        </w:rPr>
        <w:t>6</w:t>
      </w:r>
      <w:r w:rsidRPr="002254CD">
        <w:rPr>
          <w:noProof/>
          <w:lang w:val="en-GB"/>
        </w:rPr>
        <w:t>, 685–699 (2014).</w:t>
      </w:r>
    </w:p>
    <w:p w14:paraId="2C003909"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3. </w:t>
      </w:r>
      <w:r w:rsidRPr="002254CD">
        <w:rPr>
          <w:noProof/>
          <w:lang w:val="en-GB"/>
        </w:rPr>
        <w:tab/>
        <w:t>E. Stehfest, D. van Vuuren, T. Kram, L. Bouwman, R. Alkemade, M. Bakkenes, H. Biemans, A. Bouwman, M. den Elzen, J. Janse, P. Lucas, J. van Minnen, C. Müller, A. G. Prins, “Integrated Assessmnet of Global Environmental Change with IMAGE 3.0. Model Description and Policy Applications” (2014).</w:t>
      </w:r>
    </w:p>
    <w:p w14:paraId="1F98D767"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4. </w:t>
      </w:r>
      <w:r w:rsidRPr="002254CD">
        <w:rPr>
          <w:noProof/>
          <w:lang w:val="en-GB"/>
        </w:rPr>
        <w:tab/>
        <w:t>V. Krey, P. Havlik, O. Fricko, J. Zilliacus, M. Gidden, M. Strubegger, G. Kartasasmita, T. Ermolieva, N. Forsell, M. Gusti, N. Johnson, G. Kindermann, P. Kolp, D. McCollum, S. Pachauri, S. Rao, J. Rogelj, H. Valin, M. Obersteiner, K. Riahi, “MESSAGE-GLOBIOM 1.0 Documentation” (2016).</w:t>
      </w:r>
    </w:p>
    <w:p w14:paraId="458C48AF"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5. </w:t>
      </w:r>
      <w:r w:rsidRPr="002254CD">
        <w:rPr>
          <w:noProof/>
          <w:lang w:val="en-GB"/>
        </w:rPr>
        <w:tab/>
        <w:t xml:space="preserve">P. Criqui, S. Mima, P. Menanteau, A. Kitous, Mitigation strategies and energy technology learning: An assessment with the POLES model. </w:t>
      </w:r>
      <w:r w:rsidRPr="002254CD">
        <w:rPr>
          <w:i/>
          <w:iCs/>
          <w:noProof/>
          <w:lang w:val="en-GB"/>
        </w:rPr>
        <w:t>Technol. Forecast. Soc. Change</w:t>
      </w:r>
      <w:r w:rsidRPr="002254CD">
        <w:rPr>
          <w:noProof/>
          <w:lang w:val="en-GB"/>
        </w:rPr>
        <w:t xml:space="preserve">. </w:t>
      </w:r>
      <w:r w:rsidRPr="002254CD">
        <w:rPr>
          <w:b/>
          <w:bCs/>
          <w:noProof/>
          <w:lang w:val="en-GB"/>
        </w:rPr>
        <w:t>90</w:t>
      </w:r>
      <w:r w:rsidRPr="002254CD">
        <w:rPr>
          <w:noProof/>
          <w:lang w:val="en-GB"/>
        </w:rPr>
        <w:t>, 119–136 (2015).</w:t>
      </w:r>
    </w:p>
    <w:p w14:paraId="31CD393E"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6. </w:t>
      </w:r>
      <w:r w:rsidRPr="002254CD">
        <w:rPr>
          <w:noProof/>
          <w:lang w:val="en-GB"/>
        </w:rPr>
        <w:tab/>
        <w:t xml:space="preserve">E. Kriegler, N. Bauer, A. Popp, F. Humpenöder, M. Leimbach, J. Strefler, L. Baumstark, B. L. Bodirsky, J. Hilaire, D. Klein, I. Mouratiadou, I. Weindl, C. Bertram, J. P. Dietrich, G. Luderer, M. Pehl, R. Pietzcker, F. Piontek, H. Lotze-Campen, A. Biewald, M. Bonsch, A. Giannousakis, U. Kreidenweis, C. Müller, S. Rolinski, A. Schultes, J. Schwanitz, M. Stevanovic, K. Calvin, J. Emmerling, S. Fujimori, O. Edenhofer, Fossil-fueled development (SSP5): An energy and resource intensive scenario for the 21st century. </w:t>
      </w:r>
      <w:r w:rsidRPr="002254CD">
        <w:rPr>
          <w:i/>
          <w:iCs/>
          <w:noProof/>
          <w:lang w:val="en-GB"/>
        </w:rPr>
        <w:t>Glob. Environ. Chang.</w:t>
      </w:r>
      <w:r w:rsidRPr="002254CD">
        <w:rPr>
          <w:noProof/>
          <w:lang w:val="en-GB"/>
        </w:rPr>
        <w:t xml:space="preserve"> </w:t>
      </w:r>
      <w:r w:rsidRPr="002254CD">
        <w:rPr>
          <w:b/>
          <w:bCs/>
          <w:noProof/>
          <w:lang w:val="en-GB"/>
        </w:rPr>
        <w:t>42</w:t>
      </w:r>
      <w:r w:rsidRPr="002254CD">
        <w:rPr>
          <w:noProof/>
          <w:lang w:val="en-GB"/>
        </w:rPr>
        <w:t>, 297–315 (2017).</w:t>
      </w:r>
    </w:p>
    <w:p w14:paraId="2919C6EF" w14:textId="77777777" w:rsidR="002254CD" w:rsidRPr="002254CD" w:rsidRDefault="002254CD" w:rsidP="00DE4E6E">
      <w:pPr>
        <w:widowControl w:val="0"/>
        <w:autoSpaceDE w:val="0"/>
        <w:autoSpaceDN w:val="0"/>
        <w:adjustRightInd w:val="0"/>
        <w:ind w:left="640" w:hanging="640"/>
        <w:rPr>
          <w:noProof/>
          <w:lang w:val="en-GB"/>
        </w:rPr>
      </w:pPr>
      <w:r w:rsidRPr="002254CD">
        <w:rPr>
          <w:noProof/>
          <w:lang w:val="en-GB"/>
        </w:rPr>
        <w:t xml:space="preserve">7. </w:t>
      </w:r>
      <w:r w:rsidRPr="002254CD">
        <w:rPr>
          <w:noProof/>
          <w:lang w:val="en-GB"/>
        </w:rPr>
        <w:tab/>
        <w:t>V. Bosetti, C. Carraro, M. Galeotti, E. Massetti, M. Tavoni, “WITCH. A World Induced Technical Change Hybrid Model” (2006), (available at https://econpapers.repec.org/RePEc:ven:wpaper:2006_46).</w:t>
      </w:r>
    </w:p>
    <w:p w14:paraId="5CF17645" w14:textId="77777777" w:rsidR="002254CD" w:rsidRPr="002254CD" w:rsidRDefault="002254CD" w:rsidP="00DE4E6E">
      <w:pPr>
        <w:widowControl w:val="0"/>
        <w:autoSpaceDE w:val="0"/>
        <w:autoSpaceDN w:val="0"/>
        <w:adjustRightInd w:val="0"/>
        <w:ind w:left="640" w:hanging="640"/>
        <w:rPr>
          <w:noProof/>
        </w:rPr>
      </w:pPr>
      <w:r w:rsidRPr="002254CD">
        <w:rPr>
          <w:noProof/>
          <w:lang w:val="en-GB"/>
        </w:rPr>
        <w:t xml:space="preserve">8. </w:t>
      </w:r>
      <w:r w:rsidRPr="002254CD">
        <w:rPr>
          <w:noProof/>
          <w:lang w:val="en-GB"/>
        </w:rPr>
        <w:tab/>
        <w:t>International Monetary Fund, Policy Responses to COVID-19 (2020).</w:t>
      </w:r>
    </w:p>
    <w:p w14:paraId="1CD35550" w14:textId="36531ECB" w:rsidR="002254CD" w:rsidRPr="00882200" w:rsidRDefault="002254CD" w:rsidP="00DE4E6E">
      <w:pPr>
        <w:pStyle w:val="SMSubheading"/>
        <w:rPr>
          <w:u w:val="none"/>
        </w:rPr>
      </w:pPr>
      <w:r>
        <w:rPr>
          <w:u w:val="none"/>
        </w:rPr>
        <w:fldChar w:fldCharType="end"/>
      </w:r>
    </w:p>
    <w:p w14:paraId="09324174" w14:textId="77777777" w:rsidR="0096329F" w:rsidRPr="00355362" w:rsidRDefault="0096329F" w:rsidP="00DE4E6E">
      <w:pPr>
        <w:pStyle w:val="SMSubheading"/>
      </w:pPr>
    </w:p>
    <w:p w14:paraId="56F29DC2" w14:textId="33F094DE" w:rsidR="008218C4" w:rsidRDefault="008218C4" w:rsidP="00DE4E6E">
      <w:pPr>
        <w:pStyle w:val="SMText"/>
        <w:ind w:firstLine="0"/>
      </w:pPr>
    </w:p>
    <w:p w14:paraId="29D453A1" w14:textId="14663ACB" w:rsidR="009A5287" w:rsidRDefault="009A5287" w:rsidP="00DE4E6E">
      <w:pPr>
        <w:pStyle w:val="SMText"/>
      </w:pPr>
    </w:p>
    <w:p w14:paraId="30EA357E" w14:textId="011D21F2" w:rsidR="00882200" w:rsidRDefault="00882200" w:rsidP="00DE4E6E">
      <w:r>
        <w:br w:type="page"/>
      </w:r>
    </w:p>
    <w:p w14:paraId="55ABFE81" w14:textId="77777777" w:rsidR="00D766F1" w:rsidRDefault="00D766F1" w:rsidP="00DE4E6E">
      <w:pPr>
        <w:pStyle w:val="SMText"/>
      </w:pPr>
    </w:p>
    <w:p w14:paraId="7F032617" w14:textId="3E0133A7" w:rsidR="00882200" w:rsidRDefault="00CB7721" w:rsidP="00DE4E6E">
      <w:pPr>
        <w:pStyle w:val="SMcaption"/>
      </w:pPr>
      <w:r>
        <w:rPr>
          <w:noProof/>
        </w:rPr>
        <w:drawing>
          <wp:inline distT="0" distB="0" distL="0" distR="0" wp14:anchorId="4F2766D5" wp14:editId="38597A89">
            <wp:extent cx="5410200" cy="3581400"/>
            <wp:effectExtent l="0" t="0" r="0" b="0"/>
            <wp:docPr id="9" name="Picture 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_s1.png"/>
                    <pic:cNvPicPr/>
                  </pic:nvPicPr>
                  <pic:blipFill>
                    <a:blip r:embed="rId16">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6D50BBEF" w14:textId="77777777" w:rsidR="00015F74" w:rsidRPr="00355362" w:rsidRDefault="007411A1" w:rsidP="00DE4E6E">
      <w:pPr>
        <w:pStyle w:val="SMHeading"/>
      </w:pPr>
      <w:r w:rsidRPr="00355362">
        <w:t>Fig. S1.</w:t>
      </w:r>
    </w:p>
    <w:p w14:paraId="4D46A919" w14:textId="545DEA60" w:rsidR="00015F74" w:rsidRDefault="00882200" w:rsidP="00DE4E6E">
      <w:pPr>
        <w:pStyle w:val="SMcaption"/>
      </w:pPr>
      <w:r>
        <w:t xml:space="preserve">Total amount of stimulus packages for five macro </w:t>
      </w:r>
      <w:r w:rsidR="007324FE">
        <w:t>regions</w:t>
      </w:r>
      <w:r w:rsidR="00C44957">
        <w:t xml:space="preserve"> (see table S2 for definitions of the regions)</w:t>
      </w:r>
      <w:r>
        <w:t xml:space="preserve"> and the world</w:t>
      </w:r>
      <w:r w:rsidR="007324FE">
        <w:t xml:space="preserve">, disaggregated in </w:t>
      </w:r>
      <w:r w:rsidR="00C44957">
        <w:t>three</w:t>
      </w:r>
      <w:r w:rsidR="007324FE">
        <w:t xml:space="preserve"> categories based on the targets of the fiscal instruments.</w:t>
      </w:r>
    </w:p>
    <w:p w14:paraId="5D692CD5" w14:textId="26E9D287" w:rsidR="007324FE" w:rsidRDefault="007324FE" w:rsidP="00DE4E6E">
      <w:r>
        <w:br w:type="page"/>
      </w:r>
    </w:p>
    <w:p w14:paraId="733E5523" w14:textId="7FF68C64" w:rsidR="007324FE" w:rsidRDefault="00CB7721" w:rsidP="00DE4E6E">
      <w:pPr>
        <w:pStyle w:val="SMcaption"/>
      </w:pPr>
      <w:r>
        <w:rPr>
          <w:noProof/>
        </w:rPr>
        <w:lastRenderedPageBreak/>
        <w:drawing>
          <wp:inline distT="0" distB="0" distL="0" distR="0" wp14:anchorId="3074D23D" wp14:editId="2BCF18B6">
            <wp:extent cx="5410200" cy="3581400"/>
            <wp:effectExtent l="0" t="0" r="0" b="0"/>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_s2.png"/>
                    <pic:cNvPicPr/>
                  </pic:nvPicPr>
                  <pic:blipFill>
                    <a:blip r:embed="rId17">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3567FF95" w14:textId="37A2D101" w:rsidR="00112C5B" w:rsidRPr="00355362" w:rsidRDefault="00112C5B" w:rsidP="00DE4E6E">
      <w:pPr>
        <w:pStyle w:val="SMHeading"/>
      </w:pPr>
      <w:r w:rsidRPr="00355362">
        <w:t>Fig. S2</w:t>
      </w:r>
      <w:r w:rsidR="008218C4">
        <w:t>.</w:t>
      </w:r>
    </w:p>
    <w:p w14:paraId="501CF111" w14:textId="31F53739" w:rsidR="007324FE" w:rsidRDefault="007324FE" w:rsidP="00DE4E6E">
      <w:pPr>
        <w:pStyle w:val="SMcaption"/>
      </w:pPr>
      <w:r>
        <w:t>Total amount of stimulus packages for four large economies</w:t>
      </w:r>
      <w:r w:rsidR="00C44957">
        <w:t xml:space="preserve"> (China, European Union, India and the United States)</w:t>
      </w:r>
      <w:r>
        <w:t xml:space="preserve">, disaggregated in </w:t>
      </w:r>
      <w:r w:rsidR="00C44957">
        <w:t>three</w:t>
      </w:r>
      <w:r>
        <w:t xml:space="preserve"> categories based on the targets of the fiscal instruments.</w:t>
      </w:r>
    </w:p>
    <w:p w14:paraId="2507BD7C" w14:textId="2E0420EE" w:rsidR="00670299" w:rsidRDefault="00670299" w:rsidP="00DE4E6E">
      <w:pPr>
        <w:pStyle w:val="SMcaption"/>
      </w:pPr>
    </w:p>
    <w:p w14:paraId="6F702113" w14:textId="3E5CAD36" w:rsidR="007324FE" w:rsidRDefault="007324FE" w:rsidP="00DE4E6E">
      <w:r>
        <w:br w:type="page"/>
      </w:r>
    </w:p>
    <w:p w14:paraId="046DD5D9" w14:textId="77777777" w:rsidR="007324FE" w:rsidRDefault="007324FE" w:rsidP="00DE4E6E">
      <w:pPr>
        <w:pStyle w:val="SMcaption"/>
      </w:pPr>
    </w:p>
    <w:p w14:paraId="101640C2" w14:textId="4847EB2E" w:rsidR="007324FE" w:rsidRDefault="00CB7721" w:rsidP="00DE4E6E">
      <w:pPr>
        <w:pStyle w:val="SMHeading"/>
      </w:pPr>
      <w:r>
        <w:rPr>
          <w:noProof/>
        </w:rPr>
        <w:drawing>
          <wp:inline distT="0" distB="0" distL="0" distR="0" wp14:anchorId="0A160EDE" wp14:editId="5F41457D">
            <wp:extent cx="5410200" cy="3581400"/>
            <wp:effectExtent l="0" t="0" r="0" b="0"/>
            <wp:docPr id="13" name="Picture 13"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_s3.png"/>
                    <pic:cNvPicPr/>
                  </pic:nvPicPr>
                  <pic:blipFill>
                    <a:blip r:embed="rId18">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6F49D981" w14:textId="4F9B3392" w:rsidR="00112C5B" w:rsidRPr="00355362" w:rsidRDefault="00112C5B" w:rsidP="00DE4E6E">
      <w:pPr>
        <w:pStyle w:val="SMHeading"/>
      </w:pPr>
      <w:r w:rsidRPr="00355362">
        <w:t>Fig. S</w:t>
      </w:r>
      <w:r w:rsidR="00355362">
        <w:t>3</w:t>
      </w:r>
      <w:r w:rsidR="008218C4">
        <w:t>.</w:t>
      </w:r>
    </w:p>
    <w:p w14:paraId="7F2A0CB1" w14:textId="02E6D2E4" w:rsidR="00477182" w:rsidRDefault="007324FE" w:rsidP="00DE4E6E">
      <w:pPr>
        <w:pStyle w:val="SMcaption"/>
      </w:pPr>
      <w:r>
        <w:t xml:space="preserve">Annual energy system investments </w:t>
      </w:r>
      <w:r w:rsidR="0042183E">
        <w:t xml:space="preserve">between 2020 and 2024 </w:t>
      </w:r>
      <w:r>
        <w:t xml:space="preserve">for the current policy baseline (left) and </w:t>
      </w:r>
      <w:r w:rsidR="0042183E">
        <w:t>a pathway compatible with the 1.5</w:t>
      </w:r>
      <w:r w:rsidR="0042183E">
        <w:sym w:font="Symbol" w:char="F0B0"/>
      </w:r>
      <w:r w:rsidR="0042183E">
        <w:t>C limit of global mean temperature (right) for five macro regions</w:t>
      </w:r>
      <w:r w:rsidR="00C44957">
        <w:t xml:space="preserve"> (see table S2 for definitions of the regions)</w:t>
      </w:r>
      <w:r w:rsidR="0042183E">
        <w:t xml:space="preserve"> and the world.</w:t>
      </w:r>
    </w:p>
    <w:p w14:paraId="387C3CFD" w14:textId="113C83B0" w:rsidR="0042183E" w:rsidRDefault="0042183E" w:rsidP="00DE4E6E">
      <w:r>
        <w:br w:type="page"/>
      </w:r>
    </w:p>
    <w:p w14:paraId="64EB99B4" w14:textId="645EB80B" w:rsidR="0042183E" w:rsidRDefault="00CB7721" w:rsidP="00DE4E6E">
      <w:pPr>
        <w:pStyle w:val="SMHeading"/>
      </w:pPr>
      <w:r>
        <w:rPr>
          <w:noProof/>
        </w:rPr>
        <w:lastRenderedPageBreak/>
        <w:drawing>
          <wp:inline distT="0" distB="0" distL="0" distR="0" wp14:anchorId="20C761BA" wp14:editId="78192B1D">
            <wp:extent cx="5410200" cy="3581400"/>
            <wp:effectExtent l="0" t="0" r="0" b="0"/>
            <wp:docPr id="14" name="Picture 1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_s4.png"/>
                    <pic:cNvPicPr/>
                  </pic:nvPicPr>
                  <pic:blipFill>
                    <a:blip r:embed="rId19">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5EBC3E51" w14:textId="3A79923A" w:rsidR="007324FE" w:rsidRPr="00355362" w:rsidRDefault="007324FE" w:rsidP="00DE4E6E">
      <w:pPr>
        <w:pStyle w:val="SMHeading"/>
      </w:pPr>
      <w:r w:rsidRPr="00355362">
        <w:t>Fig. S</w:t>
      </w:r>
      <w:r>
        <w:t>4.</w:t>
      </w:r>
    </w:p>
    <w:p w14:paraId="424680DF" w14:textId="177BF6D6" w:rsidR="0042183E" w:rsidRDefault="0042183E" w:rsidP="00DE4E6E">
      <w:pPr>
        <w:pStyle w:val="SMcaption"/>
      </w:pPr>
      <w:r>
        <w:t>Annual energy system investments between 2020 and 2024 for the current policy baseline (left) and a pathway compatible with the 1.5</w:t>
      </w:r>
      <w:r>
        <w:sym w:font="Symbol" w:char="F0B0"/>
      </w:r>
      <w:r>
        <w:t>C limit of global mean temperature (right) for four large economies</w:t>
      </w:r>
      <w:r w:rsidR="00C44957">
        <w:t xml:space="preserve"> (China, European Union, India and the United States)</w:t>
      </w:r>
      <w:r>
        <w:t>.</w:t>
      </w:r>
    </w:p>
    <w:p w14:paraId="692E3774" w14:textId="2D125600" w:rsidR="0042183E" w:rsidRDefault="0042183E" w:rsidP="00DE4E6E">
      <w:r>
        <w:br w:type="page"/>
      </w:r>
    </w:p>
    <w:p w14:paraId="337A1751" w14:textId="738055A0" w:rsidR="0042183E" w:rsidRDefault="00CB7721" w:rsidP="00DE4E6E">
      <w:pPr>
        <w:pStyle w:val="SMcaption"/>
      </w:pPr>
      <w:r>
        <w:rPr>
          <w:noProof/>
        </w:rPr>
        <w:lastRenderedPageBreak/>
        <w:drawing>
          <wp:inline distT="0" distB="0" distL="0" distR="0" wp14:anchorId="1D61C30E" wp14:editId="10B2E6ED">
            <wp:extent cx="5410200" cy="3581400"/>
            <wp:effectExtent l="0" t="0" r="0" b="0"/>
            <wp:docPr id="15" name="Picture 15"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_s5.png"/>
                    <pic:cNvPicPr/>
                  </pic:nvPicPr>
                  <pic:blipFill>
                    <a:blip r:embed="rId20">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1D51DB31" w14:textId="629E06FA" w:rsidR="007324FE" w:rsidRPr="00355362" w:rsidRDefault="007324FE" w:rsidP="00DE4E6E">
      <w:pPr>
        <w:pStyle w:val="SMHeading"/>
      </w:pPr>
      <w:r w:rsidRPr="00355362">
        <w:t>Fig. S</w:t>
      </w:r>
      <w:r>
        <w:t>5.</w:t>
      </w:r>
    </w:p>
    <w:p w14:paraId="6852B8FF" w14:textId="1285D441" w:rsidR="007324FE" w:rsidRDefault="0042183E" w:rsidP="00DE4E6E">
      <w:pPr>
        <w:pStyle w:val="SMcaption"/>
      </w:pPr>
      <w:r>
        <w:t>Annual shift in energy investments from the current policy baseline scenario to a pathway compatible with the 1.5</w:t>
      </w:r>
      <w:r>
        <w:sym w:font="Symbol" w:char="F0B0"/>
      </w:r>
      <w:r>
        <w:t>C limit of global mean temperature for five macro regions and the world (left) and four large economies (right).</w:t>
      </w:r>
    </w:p>
    <w:p w14:paraId="488FF271" w14:textId="332C74F1" w:rsidR="0042183E" w:rsidRDefault="0042183E" w:rsidP="00DE4E6E">
      <w:r>
        <w:br w:type="page"/>
      </w:r>
    </w:p>
    <w:p w14:paraId="4B8F0549" w14:textId="0EE3FC5E" w:rsidR="007324FE" w:rsidRDefault="00CB7721" w:rsidP="00DE4E6E">
      <w:pPr>
        <w:pStyle w:val="SMcaption"/>
      </w:pPr>
      <w:r>
        <w:rPr>
          <w:noProof/>
        </w:rPr>
        <w:lastRenderedPageBreak/>
        <w:drawing>
          <wp:inline distT="0" distB="0" distL="0" distR="0" wp14:anchorId="5B556AC1" wp14:editId="57A2B440">
            <wp:extent cx="5410200" cy="3581400"/>
            <wp:effectExtent l="0" t="0" r="0" b="0"/>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_s6.png"/>
                    <pic:cNvPicPr/>
                  </pic:nvPicPr>
                  <pic:blipFill>
                    <a:blip r:embed="rId21">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2D0F2A1F" w14:textId="07DEFEC9" w:rsidR="007324FE" w:rsidRPr="00355362" w:rsidRDefault="007324FE" w:rsidP="00DE4E6E">
      <w:pPr>
        <w:pStyle w:val="SMHeading"/>
      </w:pPr>
      <w:r w:rsidRPr="00355362">
        <w:t>Fig. S</w:t>
      </w:r>
      <w:r>
        <w:t>6.</w:t>
      </w:r>
    </w:p>
    <w:p w14:paraId="722A1460" w14:textId="2C0D3999" w:rsidR="007324FE" w:rsidRDefault="0042183E" w:rsidP="00DE4E6E">
      <w:pPr>
        <w:pStyle w:val="SMcaption"/>
      </w:pPr>
      <w:r>
        <w:t>Average annual energy investments compatible with the 1.5</w:t>
      </w:r>
      <w:r>
        <w:sym w:font="Symbol" w:char="F0B0"/>
      </w:r>
      <w:r>
        <w:t>C global mean temperature limit, and fiscal stimulus packages in response to COVID-19, expressed as a percentage of the 2018 Gross Domestic Product (GDP)</w:t>
      </w:r>
      <w:r w:rsidR="002254CD">
        <w:t xml:space="preserve"> for five macro regions and the world (left) and four major economies (right).</w:t>
      </w:r>
    </w:p>
    <w:p w14:paraId="12677C80" w14:textId="271FECC7" w:rsidR="002254CD" w:rsidRDefault="002254CD" w:rsidP="00DE4E6E">
      <w:r>
        <w:br w:type="page"/>
      </w:r>
    </w:p>
    <w:p w14:paraId="0ECB6391" w14:textId="2FCEBAFF" w:rsidR="002254CD" w:rsidRDefault="00CB7721" w:rsidP="00DE4E6E">
      <w:pPr>
        <w:pStyle w:val="SMcaption"/>
      </w:pPr>
      <w:r>
        <w:rPr>
          <w:noProof/>
        </w:rPr>
        <w:lastRenderedPageBreak/>
        <w:drawing>
          <wp:inline distT="0" distB="0" distL="0" distR="0" wp14:anchorId="28E8A45A" wp14:editId="7BD89995">
            <wp:extent cx="5410200" cy="3581400"/>
            <wp:effectExtent l="0" t="0" r="0" b="0"/>
            <wp:docPr id="17" name="Picture 17"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_s7.png"/>
                    <pic:cNvPicPr/>
                  </pic:nvPicPr>
                  <pic:blipFill>
                    <a:blip r:embed="rId22">
                      <a:extLst>
                        <a:ext uri="{28A0092B-C50C-407E-A947-70E740481C1C}">
                          <a14:useLocalDpi xmlns:a14="http://schemas.microsoft.com/office/drawing/2010/main" val="0"/>
                        </a:ext>
                      </a:extLst>
                    </a:blip>
                    <a:stretch>
                      <a:fillRect/>
                    </a:stretch>
                  </pic:blipFill>
                  <pic:spPr>
                    <a:xfrm>
                      <a:off x="0" y="0"/>
                      <a:ext cx="5410200" cy="3581400"/>
                    </a:xfrm>
                    <a:prstGeom prst="rect">
                      <a:avLst/>
                    </a:prstGeom>
                  </pic:spPr>
                </pic:pic>
              </a:graphicData>
            </a:graphic>
          </wp:inline>
        </w:drawing>
      </w:r>
    </w:p>
    <w:p w14:paraId="36DFA1BA" w14:textId="3DAA665C" w:rsidR="007324FE" w:rsidRPr="00355362" w:rsidRDefault="007324FE" w:rsidP="00DE4E6E">
      <w:pPr>
        <w:pStyle w:val="SMHeading"/>
      </w:pPr>
      <w:r w:rsidRPr="00355362">
        <w:t>Fig. S</w:t>
      </w:r>
      <w:r>
        <w:t>7.</w:t>
      </w:r>
    </w:p>
    <w:p w14:paraId="0511E1BE" w14:textId="25309106" w:rsidR="002254CD" w:rsidRDefault="002254CD" w:rsidP="00DE4E6E">
      <w:pPr>
        <w:pStyle w:val="SMcaption"/>
      </w:pPr>
      <w:r>
        <w:t>Annual energy investments compatible with the 1.5</w:t>
      </w:r>
      <w:r>
        <w:sym w:font="Symbol" w:char="F0B0"/>
      </w:r>
      <w:r>
        <w:t>C global mean temperature limit, and fiscal stimulus packages in response to COVID-19, expressed in current USD, for five macro regions and the world (left) and four major economies (right).</w:t>
      </w:r>
    </w:p>
    <w:p w14:paraId="0CB7F20E" w14:textId="5B53B4D5" w:rsidR="00EC26B3" w:rsidRDefault="00EC26B3">
      <w:pPr>
        <w:rPr>
          <w:ins w:id="3" w:author="Marina Andrijevic" w:date="2020-08-01T22:24:00Z"/>
        </w:rPr>
      </w:pPr>
      <w:ins w:id="4" w:author="Marina Andrijevic" w:date="2020-08-01T22:24:00Z">
        <w:r>
          <w:br w:type="page"/>
        </w:r>
      </w:ins>
    </w:p>
    <w:tbl>
      <w:tblPr>
        <w:tblStyle w:val="TableGrid"/>
        <w:tblW w:w="0" w:type="auto"/>
        <w:tblLook w:val="04A0" w:firstRow="1" w:lastRow="0" w:firstColumn="1" w:lastColumn="0" w:noHBand="0" w:noVBand="1"/>
      </w:tblPr>
      <w:tblGrid>
        <w:gridCol w:w="1980"/>
        <w:gridCol w:w="992"/>
        <w:gridCol w:w="1843"/>
        <w:gridCol w:w="2265"/>
        <w:gridCol w:w="1760"/>
      </w:tblGrid>
      <w:tr w:rsidR="00EC26B3" w:rsidRPr="00EC26B3" w14:paraId="72FF3E1E" w14:textId="77777777" w:rsidTr="00C2116F">
        <w:trPr>
          <w:trHeight w:val="320"/>
        </w:trPr>
        <w:tc>
          <w:tcPr>
            <w:tcW w:w="8840" w:type="dxa"/>
            <w:gridSpan w:val="5"/>
            <w:noWrap/>
          </w:tcPr>
          <w:p w14:paraId="45CC34C6" w14:textId="77777777" w:rsidR="00EC26B3" w:rsidRPr="00EC26B3" w:rsidRDefault="00EC26B3" w:rsidP="00EC26B3">
            <w:pPr>
              <w:rPr>
                <w:rFonts w:ascii="Times New Roman" w:hAnsi="Times New Roman" w:cs="Times New Roman"/>
                <w:b/>
                <w:bCs/>
                <w:sz w:val="20"/>
                <w:szCs w:val="20"/>
                <w:lang w:val="en-GB"/>
              </w:rPr>
            </w:pPr>
            <w:r w:rsidRPr="00EC26B3">
              <w:rPr>
                <w:rFonts w:ascii="Times New Roman" w:hAnsi="Times New Roman" w:cs="Times New Roman"/>
                <w:b/>
                <w:bCs/>
                <w:sz w:val="20"/>
                <w:szCs w:val="20"/>
                <w:lang w:val="en-GB"/>
              </w:rPr>
              <w:lastRenderedPageBreak/>
              <w:t xml:space="preserve">Table S1: </w:t>
            </w:r>
          </w:p>
          <w:p w14:paraId="1846E656" w14:textId="6CA6BDDB" w:rsidR="00EC26B3" w:rsidRPr="00EC26B3" w:rsidRDefault="00EC26B3" w:rsidP="00EC26B3">
            <w:pPr>
              <w:rPr>
                <w:sz w:val="20"/>
                <w:szCs w:val="20"/>
              </w:rPr>
            </w:pPr>
            <w:r w:rsidRPr="00EC26B3">
              <w:rPr>
                <w:rFonts w:ascii="Times New Roman" w:hAnsi="Times New Roman" w:cs="Times New Roman"/>
                <w:b/>
                <w:bCs/>
                <w:sz w:val="20"/>
                <w:szCs w:val="20"/>
                <w:lang w:val="en-GB"/>
              </w:rPr>
              <w:t>Inventory and categorisation of stimulus packages in response to COVID-19, based on the IMF Policy Tracker (IMF, 2020). Explanations for categories can be found in the Materials and Methods section (SM p.2).</w:t>
            </w:r>
            <w:r w:rsidR="006D23EF">
              <w:rPr>
                <w:rFonts w:ascii="Times New Roman" w:hAnsi="Times New Roman" w:cs="Times New Roman"/>
                <w:b/>
                <w:bCs/>
                <w:sz w:val="20"/>
                <w:szCs w:val="20"/>
                <w:lang w:val="en-GB"/>
              </w:rPr>
              <w:t xml:space="preserve"> All numbers are reported in billions of US dollars.</w:t>
            </w:r>
          </w:p>
        </w:tc>
      </w:tr>
      <w:tr w:rsidR="00EC26B3" w:rsidRPr="00EC26B3" w14:paraId="4AC8B1B5" w14:textId="77777777" w:rsidTr="00EC26B3">
        <w:trPr>
          <w:trHeight w:val="320"/>
        </w:trPr>
        <w:tc>
          <w:tcPr>
            <w:tcW w:w="1980" w:type="dxa"/>
            <w:noWrap/>
            <w:hideMark/>
          </w:tcPr>
          <w:p w14:paraId="2A1A5A5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Country</w:t>
            </w:r>
          </w:p>
        </w:tc>
        <w:tc>
          <w:tcPr>
            <w:tcW w:w="992" w:type="dxa"/>
            <w:noWrap/>
            <w:hideMark/>
          </w:tcPr>
          <w:p w14:paraId="50080B5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Region</w:t>
            </w:r>
          </w:p>
        </w:tc>
        <w:tc>
          <w:tcPr>
            <w:tcW w:w="1843" w:type="dxa"/>
            <w:noWrap/>
            <w:hideMark/>
          </w:tcPr>
          <w:p w14:paraId="5FA8566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General spending</w:t>
            </w:r>
          </w:p>
        </w:tc>
        <w:tc>
          <w:tcPr>
            <w:tcW w:w="2265" w:type="dxa"/>
            <w:noWrap/>
            <w:hideMark/>
          </w:tcPr>
          <w:p w14:paraId="5808B8E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Health sector spending</w:t>
            </w:r>
          </w:p>
        </w:tc>
        <w:tc>
          <w:tcPr>
            <w:tcW w:w="1760" w:type="dxa"/>
            <w:noWrap/>
            <w:hideMark/>
          </w:tcPr>
          <w:p w14:paraId="61A9D1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Liquidity support</w:t>
            </w:r>
          </w:p>
        </w:tc>
      </w:tr>
      <w:tr w:rsidR="00EC26B3" w:rsidRPr="00EC26B3" w14:paraId="590A0646" w14:textId="77777777" w:rsidTr="00EC26B3">
        <w:trPr>
          <w:trHeight w:val="320"/>
        </w:trPr>
        <w:tc>
          <w:tcPr>
            <w:tcW w:w="1980" w:type="dxa"/>
            <w:noWrap/>
            <w:hideMark/>
          </w:tcPr>
          <w:p w14:paraId="10565A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Afghanistan</w:t>
            </w:r>
          </w:p>
        </w:tc>
        <w:tc>
          <w:tcPr>
            <w:tcW w:w="992" w:type="dxa"/>
            <w:noWrap/>
            <w:hideMark/>
          </w:tcPr>
          <w:p w14:paraId="5BECE3B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9E8B47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0.08</w:t>
            </w:r>
          </w:p>
        </w:tc>
        <w:tc>
          <w:tcPr>
            <w:tcW w:w="2265" w:type="dxa"/>
            <w:noWrap/>
            <w:hideMark/>
          </w:tcPr>
          <w:p w14:paraId="5F6093B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170FED29" w14:textId="4EA86B5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FE1359E" w14:textId="77777777" w:rsidTr="00EC26B3">
        <w:trPr>
          <w:trHeight w:val="320"/>
        </w:trPr>
        <w:tc>
          <w:tcPr>
            <w:tcW w:w="1980" w:type="dxa"/>
            <w:noWrap/>
            <w:hideMark/>
          </w:tcPr>
          <w:p w14:paraId="709F971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Albania</w:t>
            </w:r>
          </w:p>
        </w:tc>
        <w:tc>
          <w:tcPr>
            <w:tcW w:w="992" w:type="dxa"/>
            <w:noWrap/>
            <w:hideMark/>
          </w:tcPr>
          <w:p w14:paraId="35749A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569930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0.15</w:t>
            </w:r>
          </w:p>
        </w:tc>
        <w:tc>
          <w:tcPr>
            <w:tcW w:w="2265" w:type="dxa"/>
            <w:noWrap/>
            <w:hideMark/>
          </w:tcPr>
          <w:p w14:paraId="4E3A4E3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2DD718D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0.24</w:t>
            </w:r>
          </w:p>
        </w:tc>
      </w:tr>
      <w:tr w:rsidR="00EC26B3" w:rsidRPr="00EC26B3" w14:paraId="29A89F3E" w14:textId="77777777" w:rsidTr="00EC26B3">
        <w:trPr>
          <w:trHeight w:val="320"/>
        </w:trPr>
        <w:tc>
          <w:tcPr>
            <w:tcW w:w="1980" w:type="dxa"/>
            <w:noWrap/>
            <w:hideMark/>
          </w:tcPr>
          <w:p w14:paraId="6DD2C0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Algeria</w:t>
            </w:r>
          </w:p>
        </w:tc>
        <w:tc>
          <w:tcPr>
            <w:tcW w:w="992" w:type="dxa"/>
            <w:noWrap/>
            <w:hideMark/>
          </w:tcPr>
          <w:p w14:paraId="49392A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12A70D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2265" w:type="dxa"/>
            <w:noWrap/>
            <w:hideMark/>
          </w:tcPr>
          <w:p w14:paraId="4438384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0.25</w:t>
            </w:r>
          </w:p>
        </w:tc>
        <w:tc>
          <w:tcPr>
            <w:tcW w:w="1760" w:type="dxa"/>
            <w:noWrap/>
            <w:hideMark/>
          </w:tcPr>
          <w:p w14:paraId="3BD3066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r>
      <w:tr w:rsidR="00EC26B3" w:rsidRPr="00EC26B3" w14:paraId="60DF5064" w14:textId="77777777" w:rsidTr="00EC26B3">
        <w:trPr>
          <w:trHeight w:val="320"/>
        </w:trPr>
        <w:tc>
          <w:tcPr>
            <w:tcW w:w="1980" w:type="dxa"/>
            <w:noWrap/>
            <w:hideMark/>
          </w:tcPr>
          <w:p w14:paraId="44F1C57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Angola</w:t>
            </w:r>
          </w:p>
        </w:tc>
        <w:tc>
          <w:tcPr>
            <w:tcW w:w="992" w:type="dxa"/>
            <w:noWrap/>
            <w:hideMark/>
          </w:tcPr>
          <w:p w14:paraId="0A3266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AA2E750" w14:textId="4CF3607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690CCC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5C0C59D6" w14:textId="21AE480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19CC763" w14:textId="77777777" w:rsidTr="00EC26B3">
        <w:trPr>
          <w:trHeight w:val="320"/>
        </w:trPr>
        <w:tc>
          <w:tcPr>
            <w:tcW w:w="1980" w:type="dxa"/>
            <w:noWrap/>
            <w:hideMark/>
          </w:tcPr>
          <w:p w14:paraId="721BEA8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Argentina</w:t>
            </w:r>
          </w:p>
        </w:tc>
        <w:tc>
          <w:tcPr>
            <w:tcW w:w="992" w:type="dxa"/>
            <w:noWrap/>
            <w:hideMark/>
          </w:tcPr>
          <w:p w14:paraId="340089C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3B3014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11.00</w:t>
            </w:r>
          </w:p>
        </w:tc>
        <w:tc>
          <w:tcPr>
            <w:tcW w:w="2265" w:type="dxa"/>
            <w:noWrap/>
            <w:hideMark/>
          </w:tcPr>
          <w:p w14:paraId="55457E3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660750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8.30</w:t>
            </w:r>
          </w:p>
        </w:tc>
      </w:tr>
      <w:tr w:rsidR="00EC26B3" w:rsidRPr="00EC26B3" w14:paraId="074E84F9" w14:textId="77777777" w:rsidTr="00EC26B3">
        <w:trPr>
          <w:trHeight w:val="320"/>
        </w:trPr>
        <w:tc>
          <w:tcPr>
            <w:tcW w:w="1980" w:type="dxa"/>
            <w:noWrap/>
            <w:hideMark/>
          </w:tcPr>
          <w:p w14:paraId="3699FB6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Armenia</w:t>
            </w:r>
          </w:p>
        </w:tc>
        <w:tc>
          <w:tcPr>
            <w:tcW w:w="992" w:type="dxa"/>
            <w:noWrap/>
            <w:hideMark/>
          </w:tcPr>
          <w:p w14:paraId="4C4E817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7AC9DDB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0.14</w:t>
            </w:r>
          </w:p>
        </w:tc>
        <w:tc>
          <w:tcPr>
            <w:tcW w:w="2265" w:type="dxa"/>
            <w:noWrap/>
            <w:hideMark/>
          </w:tcPr>
          <w:p w14:paraId="2D4C933F" w14:textId="5B15A90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DB9ADD4" w14:textId="1DCF9E3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0A18D7A" w14:textId="77777777" w:rsidTr="00EC26B3">
        <w:trPr>
          <w:trHeight w:val="320"/>
        </w:trPr>
        <w:tc>
          <w:tcPr>
            <w:tcW w:w="1980" w:type="dxa"/>
            <w:noWrap/>
            <w:hideMark/>
          </w:tcPr>
          <w:p w14:paraId="6A4FE7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Australia</w:t>
            </w:r>
          </w:p>
        </w:tc>
        <w:tc>
          <w:tcPr>
            <w:tcW w:w="992" w:type="dxa"/>
            <w:noWrap/>
            <w:hideMark/>
          </w:tcPr>
          <w:p w14:paraId="167A796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391522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107.00</w:t>
            </w:r>
          </w:p>
        </w:tc>
        <w:tc>
          <w:tcPr>
            <w:tcW w:w="2265" w:type="dxa"/>
            <w:noWrap/>
            <w:hideMark/>
          </w:tcPr>
          <w:p w14:paraId="29091F7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5E092A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23.00</w:t>
            </w:r>
          </w:p>
        </w:tc>
      </w:tr>
      <w:tr w:rsidR="00EC26B3" w:rsidRPr="00EC26B3" w14:paraId="102CD95E" w14:textId="77777777" w:rsidTr="00EC26B3">
        <w:trPr>
          <w:trHeight w:val="320"/>
        </w:trPr>
        <w:tc>
          <w:tcPr>
            <w:tcW w:w="1980" w:type="dxa"/>
            <w:noWrap/>
            <w:hideMark/>
          </w:tcPr>
          <w:p w14:paraId="70BD4D3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Austria</w:t>
            </w:r>
          </w:p>
        </w:tc>
        <w:tc>
          <w:tcPr>
            <w:tcW w:w="992" w:type="dxa"/>
            <w:noWrap/>
            <w:hideMark/>
          </w:tcPr>
          <w:p w14:paraId="29485D9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83C756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44.56</w:t>
            </w:r>
          </w:p>
        </w:tc>
        <w:tc>
          <w:tcPr>
            <w:tcW w:w="2265" w:type="dxa"/>
            <w:noWrap/>
            <w:hideMark/>
          </w:tcPr>
          <w:p w14:paraId="2270C5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4.35</w:t>
            </w:r>
          </w:p>
        </w:tc>
        <w:tc>
          <w:tcPr>
            <w:tcW w:w="1760" w:type="dxa"/>
            <w:noWrap/>
            <w:hideMark/>
          </w:tcPr>
          <w:p w14:paraId="5B5CBF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r>
      <w:tr w:rsidR="00EC26B3" w:rsidRPr="00EC26B3" w14:paraId="4270E644" w14:textId="77777777" w:rsidTr="00EC26B3">
        <w:trPr>
          <w:trHeight w:val="320"/>
        </w:trPr>
        <w:tc>
          <w:tcPr>
            <w:tcW w:w="1980" w:type="dxa"/>
            <w:noWrap/>
            <w:hideMark/>
          </w:tcPr>
          <w:p w14:paraId="239BA28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Azerbaijan</w:t>
            </w:r>
          </w:p>
        </w:tc>
        <w:tc>
          <w:tcPr>
            <w:tcW w:w="992" w:type="dxa"/>
            <w:noWrap/>
            <w:hideMark/>
          </w:tcPr>
          <w:p w14:paraId="24B6AB1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0ECDBAD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1.94</w:t>
            </w:r>
          </w:p>
        </w:tc>
        <w:tc>
          <w:tcPr>
            <w:tcW w:w="2265" w:type="dxa"/>
            <w:noWrap/>
            <w:hideMark/>
          </w:tcPr>
          <w:p w14:paraId="05849F46" w14:textId="7D375C2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BDEEE83" w14:textId="6693441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32BF9E0" w14:textId="77777777" w:rsidTr="00EC26B3">
        <w:trPr>
          <w:trHeight w:val="320"/>
        </w:trPr>
        <w:tc>
          <w:tcPr>
            <w:tcW w:w="1980" w:type="dxa"/>
            <w:noWrap/>
            <w:hideMark/>
          </w:tcPr>
          <w:p w14:paraId="003E8DE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Bahamas</w:t>
            </w:r>
          </w:p>
        </w:tc>
        <w:tc>
          <w:tcPr>
            <w:tcW w:w="992" w:type="dxa"/>
            <w:noWrap/>
            <w:hideMark/>
          </w:tcPr>
          <w:p w14:paraId="7AD6B08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93F34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2265" w:type="dxa"/>
            <w:noWrap/>
            <w:hideMark/>
          </w:tcPr>
          <w:p w14:paraId="28CF5FFC" w14:textId="403A99E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6A215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r>
      <w:tr w:rsidR="00EC26B3" w:rsidRPr="00EC26B3" w14:paraId="069D529F" w14:textId="77777777" w:rsidTr="00EC26B3">
        <w:trPr>
          <w:trHeight w:val="320"/>
        </w:trPr>
        <w:tc>
          <w:tcPr>
            <w:tcW w:w="1980" w:type="dxa"/>
            <w:noWrap/>
            <w:hideMark/>
          </w:tcPr>
          <w:p w14:paraId="491DBF0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Bahrain</w:t>
            </w:r>
          </w:p>
        </w:tc>
        <w:tc>
          <w:tcPr>
            <w:tcW w:w="992" w:type="dxa"/>
            <w:noWrap/>
            <w:hideMark/>
          </w:tcPr>
          <w:p w14:paraId="153608F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5020C7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1.11</w:t>
            </w:r>
          </w:p>
        </w:tc>
        <w:tc>
          <w:tcPr>
            <w:tcW w:w="2265" w:type="dxa"/>
            <w:noWrap/>
            <w:hideMark/>
          </w:tcPr>
          <w:p w14:paraId="4AA6432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0.47</w:t>
            </w:r>
          </w:p>
        </w:tc>
        <w:tc>
          <w:tcPr>
            <w:tcW w:w="1760" w:type="dxa"/>
            <w:noWrap/>
            <w:hideMark/>
          </w:tcPr>
          <w:p w14:paraId="676AC891" w14:textId="0AB4293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7D69EB4" w14:textId="77777777" w:rsidTr="00EC26B3">
        <w:trPr>
          <w:trHeight w:val="320"/>
        </w:trPr>
        <w:tc>
          <w:tcPr>
            <w:tcW w:w="1980" w:type="dxa"/>
            <w:noWrap/>
            <w:hideMark/>
          </w:tcPr>
          <w:p w14:paraId="5C775F7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Bangladesh</w:t>
            </w:r>
          </w:p>
        </w:tc>
        <w:tc>
          <w:tcPr>
            <w:tcW w:w="992" w:type="dxa"/>
            <w:noWrap/>
            <w:hideMark/>
          </w:tcPr>
          <w:p w14:paraId="6A968A4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C42F5F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1.05</w:t>
            </w:r>
          </w:p>
        </w:tc>
        <w:tc>
          <w:tcPr>
            <w:tcW w:w="2265" w:type="dxa"/>
            <w:noWrap/>
            <w:hideMark/>
          </w:tcPr>
          <w:p w14:paraId="1FE40052" w14:textId="7E446FF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8ED049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6.23</w:t>
            </w:r>
          </w:p>
        </w:tc>
      </w:tr>
      <w:tr w:rsidR="00EC26B3" w:rsidRPr="00EC26B3" w14:paraId="79892272" w14:textId="77777777" w:rsidTr="00EC26B3">
        <w:trPr>
          <w:trHeight w:val="320"/>
        </w:trPr>
        <w:tc>
          <w:tcPr>
            <w:tcW w:w="1980" w:type="dxa"/>
            <w:noWrap/>
            <w:hideMark/>
          </w:tcPr>
          <w:p w14:paraId="4F93248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Barbados</w:t>
            </w:r>
          </w:p>
        </w:tc>
        <w:tc>
          <w:tcPr>
            <w:tcW w:w="992" w:type="dxa"/>
            <w:noWrap/>
            <w:hideMark/>
          </w:tcPr>
          <w:p w14:paraId="5AEE01C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7C7E15F" w14:textId="44A3A3C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A1DF9CA" w14:textId="7DDE094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B049305" w14:textId="598E044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B8D4F46" w14:textId="77777777" w:rsidTr="00EC26B3">
        <w:trPr>
          <w:trHeight w:val="320"/>
        </w:trPr>
        <w:tc>
          <w:tcPr>
            <w:tcW w:w="1980" w:type="dxa"/>
            <w:noWrap/>
            <w:hideMark/>
          </w:tcPr>
          <w:p w14:paraId="1CFB648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Belarus</w:t>
            </w:r>
          </w:p>
        </w:tc>
        <w:tc>
          <w:tcPr>
            <w:tcW w:w="992" w:type="dxa"/>
            <w:noWrap/>
            <w:hideMark/>
          </w:tcPr>
          <w:p w14:paraId="734C654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54D67DFB" w14:textId="0F3E844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3ABE5B8" w14:textId="5D48916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4988E06" w14:textId="44DEBE3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9D1F0D5" w14:textId="77777777" w:rsidTr="00EC26B3">
        <w:trPr>
          <w:trHeight w:val="320"/>
        </w:trPr>
        <w:tc>
          <w:tcPr>
            <w:tcW w:w="1980" w:type="dxa"/>
            <w:noWrap/>
            <w:hideMark/>
          </w:tcPr>
          <w:p w14:paraId="57271B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Belgium</w:t>
            </w:r>
          </w:p>
        </w:tc>
        <w:tc>
          <w:tcPr>
            <w:tcW w:w="992" w:type="dxa"/>
            <w:noWrap/>
            <w:hideMark/>
          </w:tcPr>
          <w:p w14:paraId="12488DA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46E9F7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15.54</w:t>
            </w:r>
          </w:p>
        </w:tc>
        <w:tc>
          <w:tcPr>
            <w:tcW w:w="2265" w:type="dxa"/>
            <w:noWrap/>
            <w:hideMark/>
          </w:tcPr>
          <w:p w14:paraId="22E7D49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2D2BE0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56.52</w:t>
            </w:r>
          </w:p>
        </w:tc>
      </w:tr>
      <w:tr w:rsidR="00EC26B3" w:rsidRPr="00EC26B3" w14:paraId="4DF4D6DC" w14:textId="77777777" w:rsidTr="00EC26B3">
        <w:trPr>
          <w:trHeight w:val="320"/>
        </w:trPr>
        <w:tc>
          <w:tcPr>
            <w:tcW w:w="1980" w:type="dxa"/>
            <w:noWrap/>
            <w:hideMark/>
          </w:tcPr>
          <w:p w14:paraId="6610FBB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Belize</w:t>
            </w:r>
          </w:p>
        </w:tc>
        <w:tc>
          <w:tcPr>
            <w:tcW w:w="992" w:type="dxa"/>
            <w:noWrap/>
            <w:hideMark/>
          </w:tcPr>
          <w:p w14:paraId="34964B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4E56A5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2265" w:type="dxa"/>
            <w:noWrap/>
            <w:hideMark/>
          </w:tcPr>
          <w:p w14:paraId="702D0755" w14:textId="6DECB23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A7F3A86" w14:textId="4EAC612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933CF5B" w14:textId="77777777" w:rsidTr="00EC26B3">
        <w:trPr>
          <w:trHeight w:val="320"/>
        </w:trPr>
        <w:tc>
          <w:tcPr>
            <w:tcW w:w="1980" w:type="dxa"/>
            <w:noWrap/>
            <w:hideMark/>
          </w:tcPr>
          <w:p w14:paraId="44E387E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Benin</w:t>
            </w:r>
          </w:p>
        </w:tc>
        <w:tc>
          <w:tcPr>
            <w:tcW w:w="992" w:type="dxa"/>
            <w:noWrap/>
            <w:hideMark/>
          </w:tcPr>
          <w:p w14:paraId="67E12B1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43EF57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0.16</w:t>
            </w:r>
          </w:p>
        </w:tc>
        <w:tc>
          <w:tcPr>
            <w:tcW w:w="2265" w:type="dxa"/>
            <w:noWrap/>
            <w:hideMark/>
          </w:tcPr>
          <w:p w14:paraId="3E5B7D1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0.11</w:t>
            </w:r>
          </w:p>
        </w:tc>
        <w:tc>
          <w:tcPr>
            <w:tcW w:w="1760" w:type="dxa"/>
            <w:noWrap/>
            <w:hideMark/>
          </w:tcPr>
          <w:p w14:paraId="56DBCC27" w14:textId="4EC66DB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FC34939" w14:textId="77777777" w:rsidTr="00EC26B3">
        <w:trPr>
          <w:trHeight w:val="320"/>
        </w:trPr>
        <w:tc>
          <w:tcPr>
            <w:tcW w:w="1980" w:type="dxa"/>
            <w:noWrap/>
            <w:hideMark/>
          </w:tcPr>
          <w:p w14:paraId="63A6B21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Bhutan</w:t>
            </w:r>
          </w:p>
        </w:tc>
        <w:tc>
          <w:tcPr>
            <w:tcW w:w="992" w:type="dxa"/>
            <w:noWrap/>
            <w:hideMark/>
          </w:tcPr>
          <w:p w14:paraId="0D0A387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C25754A" w14:textId="0D77415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41170F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4C27D92C" w14:textId="7E1A86A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4F3CF00" w14:textId="77777777" w:rsidTr="00EC26B3">
        <w:trPr>
          <w:trHeight w:val="320"/>
        </w:trPr>
        <w:tc>
          <w:tcPr>
            <w:tcW w:w="1980" w:type="dxa"/>
            <w:noWrap/>
            <w:hideMark/>
          </w:tcPr>
          <w:p w14:paraId="71DCDA2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Bolivia</w:t>
            </w:r>
          </w:p>
        </w:tc>
        <w:tc>
          <w:tcPr>
            <w:tcW w:w="992" w:type="dxa"/>
            <w:noWrap/>
            <w:hideMark/>
          </w:tcPr>
          <w:p w14:paraId="40AB2C0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1C57C4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0.31</w:t>
            </w:r>
          </w:p>
        </w:tc>
        <w:tc>
          <w:tcPr>
            <w:tcW w:w="2265" w:type="dxa"/>
            <w:noWrap/>
            <w:hideMark/>
          </w:tcPr>
          <w:p w14:paraId="103DD1A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c>
          <w:tcPr>
            <w:tcW w:w="1760" w:type="dxa"/>
            <w:noWrap/>
            <w:hideMark/>
          </w:tcPr>
          <w:p w14:paraId="2EA0413F" w14:textId="0BFA0FE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35B0138" w14:textId="77777777" w:rsidTr="00EC26B3">
        <w:trPr>
          <w:trHeight w:val="320"/>
        </w:trPr>
        <w:tc>
          <w:tcPr>
            <w:tcW w:w="1980" w:type="dxa"/>
            <w:noWrap/>
            <w:hideMark/>
          </w:tcPr>
          <w:p w14:paraId="285906E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Bosnia &amp; Herzegovina</w:t>
            </w:r>
          </w:p>
        </w:tc>
        <w:tc>
          <w:tcPr>
            <w:tcW w:w="992" w:type="dxa"/>
            <w:noWrap/>
            <w:hideMark/>
          </w:tcPr>
          <w:p w14:paraId="7A6B4FF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1E8AF5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1.33</w:t>
            </w:r>
          </w:p>
        </w:tc>
        <w:tc>
          <w:tcPr>
            <w:tcW w:w="2265" w:type="dxa"/>
            <w:noWrap/>
            <w:hideMark/>
          </w:tcPr>
          <w:p w14:paraId="569AB3E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07F594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0.30</w:t>
            </w:r>
          </w:p>
        </w:tc>
      </w:tr>
      <w:tr w:rsidR="00EC26B3" w:rsidRPr="00EC26B3" w14:paraId="1FDE4D9E" w14:textId="77777777" w:rsidTr="00EC26B3">
        <w:trPr>
          <w:trHeight w:val="320"/>
        </w:trPr>
        <w:tc>
          <w:tcPr>
            <w:tcW w:w="1980" w:type="dxa"/>
            <w:noWrap/>
            <w:hideMark/>
          </w:tcPr>
          <w:p w14:paraId="054AC5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Botswana</w:t>
            </w:r>
          </w:p>
        </w:tc>
        <w:tc>
          <w:tcPr>
            <w:tcW w:w="992" w:type="dxa"/>
            <w:noWrap/>
            <w:hideMark/>
          </w:tcPr>
          <w:p w14:paraId="2090E25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148E9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0.06</w:t>
            </w:r>
          </w:p>
        </w:tc>
        <w:tc>
          <w:tcPr>
            <w:tcW w:w="2265" w:type="dxa"/>
            <w:noWrap/>
            <w:hideMark/>
          </w:tcPr>
          <w:p w14:paraId="1534589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1760" w:type="dxa"/>
            <w:noWrap/>
            <w:hideMark/>
          </w:tcPr>
          <w:p w14:paraId="143712F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r>
      <w:tr w:rsidR="00EC26B3" w:rsidRPr="00EC26B3" w14:paraId="2FE6AA2C" w14:textId="77777777" w:rsidTr="00EC26B3">
        <w:trPr>
          <w:trHeight w:val="320"/>
        </w:trPr>
        <w:tc>
          <w:tcPr>
            <w:tcW w:w="1980" w:type="dxa"/>
            <w:noWrap/>
            <w:hideMark/>
          </w:tcPr>
          <w:p w14:paraId="2E54645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Brazil</w:t>
            </w:r>
          </w:p>
        </w:tc>
        <w:tc>
          <w:tcPr>
            <w:tcW w:w="992" w:type="dxa"/>
            <w:noWrap/>
            <w:hideMark/>
          </w:tcPr>
          <w:p w14:paraId="769B25F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390B66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112.00</w:t>
            </w:r>
          </w:p>
        </w:tc>
        <w:tc>
          <w:tcPr>
            <w:tcW w:w="2265" w:type="dxa"/>
            <w:noWrap/>
            <w:hideMark/>
          </w:tcPr>
          <w:p w14:paraId="0565D9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c>
          <w:tcPr>
            <w:tcW w:w="1760" w:type="dxa"/>
            <w:noWrap/>
            <w:hideMark/>
          </w:tcPr>
          <w:p w14:paraId="2F53761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71.00</w:t>
            </w:r>
          </w:p>
        </w:tc>
      </w:tr>
      <w:tr w:rsidR="00EC26B3" w:rsidRPr="00EC26B3" w14:paraId="4E01CEF1" w14:textId="77777777" w:rsidTr="00EC26B3">
        <w:trPr>
          <w:trHeight w:val="320"/>
        </w:trPr>
        <w:tc>
          <w:tcPr>
            <w:tcW w:w="1980" w:type="dxa"/>
            <w:noWrap/>
            <w:hideMark/>
          </w:tcPr>
          <w:p w14:paraId="3F1B34F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Brunei</w:t>
            </w:r>
          </w:p>
        </w:tc>
        <w:tc>
          <w:tcPr>
            <w:tcW w:w="992" w:type="dxa"/>
            <w:noWrap/>
            <w:hideMark/>
          </w:tcPr>
          <w:p w14:paraId="11CB156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370038E7" w14:textId="4B6CDA0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E93C9C4" w14:textId="29845F4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6B0217F" w14:textId="1A659F1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BB64D9A" w14:textId="77777777" w:rsidTr="00EC26B3">
        <w:trPr>
          <w:trHeight w:val="320"/>
        </w:trPr>
        <w:tc>
          <w:tcPr>
            <w:tcW w:w="1980" w:type="dxa"/>
            <w:noWrap/>
            <w:hideMark/>
          </w:tcPr>
          <w:p w14:paraId="366CCA2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Bulgaria</w:t>
            </w:r>
          </w:p>
        </w:tc>
        <w:tc>
          <w:tcPr>
            <w:tcW w:w="992" w:type="dxa"/>
            <w:noWrap/>
            <w:hideMark/>
          </w:tcPr>
          <w:p w14:paraId="0694AC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0ACDB1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w:t>
            </w:r>
          </w:p>
        </w:tc>
        <w:tc>
          <w:tcPr>
            <w:tcW w:w="2265" w:type="dxa"/>
            <w:noWrap/>
            <w:hideMark/>
          </w:tcPr>
          <w:p w14:paraId="525DE5D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0.30</w:t>
            </w:r>
          </w:p>
        </w:tc>
        <w:tc>
          <w:tcPr>
            <w:tcW w:w="1760" w:type="dxa"/>
            <w:noWrap/>
            <w:hideMark/>
          </w:tcPr>
          <w:p w14:paraId="77470C7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2.60</w:t>
            </w:r>
          </w:p>
        </w:tc>
      </w:tr>
      <w:tr w:rsidR="00EC26B3" w:rsidRPr="00EC26B3" w14:paraId="5D813437" w14:textId="77777777" w:rsidTr="00EC26B3">
        <w:trPr>
          <w:trHeight w:val="320"/>
        </w:trPr>
        <w:tc>
          <w:tcPr>
            <w:tcW w:w="1980" w:type="dxa"/>
            <w:noWrap/>
            <w:hideMark/>
          </w:tcPr>
          <w:p w14:paraId="1BCC107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Burkina Faso</w:t>
            </w:r>
          </w:p>
        </w:tc>
        <w:tc>
          <w:tcPr>
            <w:tcW w:w="992" w:type="dxa"/>
            <w:noWrap/>
            <w:hideMark/>
          </w:tcPr>
          <w:p w14:paraId="7E9FB6D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03700C5" w14:textId="2C355DF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925604D" w14:textId="69D2422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9EC68E6" w14:textId="657B90A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E8E4A67" w14:textId="77777777" w:rsidTr="00EC26B3">
        <w:trPr>
          <w:trHeight w:val="320"/>
        </w:trPr>
        <w:tc>
          <w:tcPr>
            <w:tcW w:w="1980" w:type="dxa"/>
            <w:noWrap/>
            <w:hideMark/>
          </w:tcPr>
          <w:p w14:paraId="40BD1B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Burundi</w:t>
            </w:r>
          </w:p>
        </w:tc>
        <w:tc>
          <w:tcPr>
            <w:tcW w:w="992" w:type="dxa"/>
            <w:noWrap/>
            <w:hideMark/>
          </w:tcPr>
          <w:p w14:paraId="31C4230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C80CB2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0.08</w:t>
            </w:r>
          </w:p>
        </w:tc>
        <w:tc>
          <w:tcPr>
            <w:tcW w:w="2265" w:type="dxa"/>
            <w:noWrap/>
            <w:hideMark/>
          </w:tcPr>
          <w:p w14:paraId="03FEDB42" w14:textId="0E406EC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32E3403" w14:textId="2231AC2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7EE12BE" w14:textId="77777777" w:rsidTr="00EC26B3">
        <w:trPr>
          <w:trHeight w:val="320"/>
        </w:trPr>
        <w:tc>
          <w:tcPr>
            <w:tcW w:w="1980" w:type="dxa"/>
            <w:noWrap/>
            <w:hideMark/>
          </w:tcPr>
          <w:p w14:paraId="33C9402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w:t>
            </w:r>
            <w:proofErr w:type="spellStart"/>
            <w:r w:rsidRPr="00EC26B3">
              <w:rPr>
                <w:rFonts w:ascii="Times New Roman" w:hAnsi="Times New Roman" w:cs="Times New Roman"/>
                <w:sz w:val="20"/>
                <w:szCs w:val="20"/>
              </w:rPr>
              <w:t>te</w:t>
            </w:r>
            <w:proofErr w:type="spellEnd"/>
            <w:r w:rsidRPr="00EC26B3">
              <w:rPr>
                <w:rFonts w:ascii="Times New Roman" w:hAnsi="Times New Roman" w:cs="Times New Roman"/>
                <w:sz w:val="20"/>
                <w:szCs w:val="20"/>
              </w:rPr>
              <w:t xml:space="preserve"> </w:t>
            </w:r>
            <w:proofErr w:type="spellStart"/>
            <w:r w:rsidRPr="00EC26B3">
              <w:rPr>
                <w:rFonts w:ascii="Times New Roman" w:hAnsi="Times New Roman" w:cs="Times New Roman"/>
                <w:sz w:val="20"/>
                <w:szCs w:val="20"/>
              </w:rPr>
              <w:t>d‚ÄôIvoire</w:t>
            </w:r>
            <w:proofErr w:type="spellEnd"/>
          </w:p>
        </w:tc>
        <w:tc>
          <w:tcPr>
            <w:tcW w:w="992" w:type="dxa"/>
            <w:noWrap/>
            <w:hideMark/>
          </w:tcPr>
          <w:p w14:paraId="4AAF50B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2B864E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0.90</w:t>
            </w:r>
          </w:p>
        </w:tc>
        <w:tc>
          <w:tcPr>
            <w:tcW w:w="2265" w:type="dxa"/>
            <w:noWrap/>
            <w:hideMark/>
          </w:tcPr>
          <w:p w14:paraId="3704E03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0.13</w:t>
            </w:r>
          </w:p>
        </w:tc>
        <w:tc>
          <w:tcPr>
            <w:tcW w:w="1760" w:type="dxa"/>
            <w:noWrap/>
            <w:hideMark/>
          </w:tcPr>
          <w:p w14:paraId="511B85EF" w14:textId="2B97397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E203BA0" w14:textId="77777777" w:rsidTr="00EC26B3">
        <w:trPr>
          <w:trHeight w:val="320"/>
        </w:trPr>
        <w:tc>
          <w:tcPr>
            <w:tcW w:w="1980" w:type="dxa"/>
            <w:noWrap/>
            <w:hideMark/>
          </w:tcPr>
          <w:p w14:paraId="7351D29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Cambodia</w:t>
            </w:r>
          </w:p>
        </w:tc>
        <w:tc>
          <w:tcPr>
            <w:tcW w:w="992" w:type="dxa"/>
            <w:noWrap/>
            <w:hideMark/>
          </w:tcPr>
          <w:p w14:paraId="25090DA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75E7472" w14:textId="0DE28F6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DA6280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0.06</w:t>
            </w:r>
          </w:p>
        </w:tc>
        <w:tc>
          <w:tcPr>
            <w:tcW w:w="1760" w:type="dxa"/>
            <w:noWrap/>
            <w:hideMark/>
          </w:tcPr>
          <w:p w14:paraId="5A59B276" w14:textId="5B086A0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44B7A9E" w14:textId="77777777" w:rsidTr="00EC26B3">
        <w:trPr>
          <w:trHeight w:val="320"/>
        </w:trPr>
        <w:tc>
          <w:tcPr>
            <w:tcW w:w="1980" w:type="dxa"/>
            <w:noWrap/>
            <w:hideMark/>
          </w:tcPr>
          <w:p w14:paraId="759C2C0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Cameroon</w:t>
            </w:r>
          </w:p>
        </w:tc>
        <w:tc>
          <w:tcPr>
            <w:tcW w:w="992" w:type="dxa"/>
            <w:noWrap/>
            <w:hideMark/>
          </w:tcPr>
          <w:p w14:paraId="035236F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413E94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2265" w:type="dxa"/>
            <w:noWrap/>
            <w:hideMark/>
          </w:tcPr>
          <w:p w14:paraId="0AE8A46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0.11</w:t>
            </w:r>
          </w:p>
        </w:tc>
        <w:tc>
          <w:tcPr>
            <w:tcW w:w="1760" w:type="dxa"/>
            <w:noWrap/>
            <w:hideMark/>
          </w:tcPr>
          <w:p w14:paraId="19F7036F" w14:textId="56DE5D5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03CA4DA" w14:textId="77777777" w:rsidTr="00EC26B3">
        <w:trPr>
          <w:trHeight w:val="320"/>
        </w:trPr>
        <w:tc>
          <w:tcPr>
            <w:tcW w:w="1980" w:type="dxa"/>
            <w:noWrap/>
            <w:hideMark/>
          </w:tcPr>
          <w:p w14:paraId="4EABC24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Canada</w:t>
            </w:r>
          </w:p>
        </w:tc>
        <w:tc>
          <w:tcPr>
            <w:tcW w:w="992" w:type="dxa"/>
            <w:noWrap/>
            <w:hideMark/>
          </w:tcPr>
          <w:p w14:paraId="2E4A326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F7C94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145.00</w:t>
            </w:r>
          </w:p>
        </w:tc>
        <w:tc>
          <w:tcPr>
            <w:tcW w:w="2265" w:type="dxa"/>
            <w:noWrap/>
            <w:hideMark/>
          </w:tcPr>
          <w:p w14:paraId="194F43B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10E6C5BD" w14:textId="79D6C52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w:t>
            </w:r>
          </w:p>
        </w:tc>
      </w:tr>
      <w:tr w:rsidR="00EC26B3" w:rsidRPr="00EC26B3" w14:paraId="4ACABDDC" w14:textId="77777777" w:rsidTr="00EC26B3">
        <w:trPr>
          <w:trHeight w:val="320"/>
        </w:trPr>
        <w:tc>
          <w:tcPr>
            <w:tcW w:w="1980" w:type="dxa"/>
            <w:noWrap/>
            <w:hideMark/>
          </w:tcPr>
          <w:p w14:paraId="318CF3B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Cape Verde</w:t>
            </w:r>
          </w:p>
        </w:tc>
        <w:tc>
          <w:tcPr>
            <w:tcW w:w="992" w:type="dxa"/>
            <w:noWrap/>
            <w:hideMark/>
          </w:tcPr>
          <w:p w14:paraId="076EC05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ED5EAC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2265" w:type="dxa"/>
            <w:noWrap/>
            <w:hideMark/>
          </w:tcPr>
          <w:p w14:paraId="2F9CA2F8" w14:textId="64370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724D34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r>
      <w:tr w:rsidR="00EC26B3" w:rsidRPr="00EC26B3" w14:paraId="0C4137EF" w14:textId="77777777" w:rsidTr="00EC26B3">
        <w:trPr>
          <w:trHeight w:val="320"/>
        </w:trPr>
        <w:tc>
          <w:tcPr>
            <w:tcW w:w="1980" w:type="dxa"/>
            <w:noWrap/>
            <w:hideMark/>
          </w:tcPr>
          <w:p w14:paraId="5EE2840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Central African Republic</w:t>
            </w:r>
          </w:p>
        </w:tc>
        <w:tc>
          <w:tcPr>
            <w:tcW w:w="992" w:type="dxa"/>
            <w:noWrap/>
            <w:hideMark/>
          </w:tcPr>
          <w:p w14:paraId="32F0CC7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AE1316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2265" w:type="dxa"/>
            <w:noWrap/>
            <w:hideMark/>
          </w:tcPr>
          <w:p w14:paraId="0C31D28E" w14:textId="0D23E3F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E674EA6" w14:textId="20289A8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5A22D94" w14:textId="77777777" w:rsidTr="00EC26B3">
        <w:trPr>
          <w:trHeight w:val="320"/>
        </w:trPr>
        <w:tc>
          <w:tcPr>
            <w:tcW w:w="1980" w:type="dxa"/>
            <w:noWrap/>
            <w:hideMark/>
          </w:tcPr>
          <w:p w14:paraId="3D0B889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Chad</w:t>
            </w:r>
          </w:p>
        </w:tc>
        <w:tc>
          <w:tcPr>
            <w:tcW w:w="992" w:type="dxa"/>
            <w:noWrap/>
            <w:hideMark/>
          </w:tcPr>
          <w:p w14:paraId="7E83EE9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665A3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0.14</w:t>
            </w:r>
          </w:p>
        </w:tc>
        <w:tc>
          <w:tcPr>
            <w:tcW w:w="2265" w:type="dxa"/>
            <w:noWrap/>
            <w:hideMark/>
          </w:tcPr>
          <w:p w14:paraId="2448B95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0.06</w:t>
            </w:r>
          </w:p>
        </w:tc>
        <w:tc>
          <w:tcPr>
            <w:tcW w:w="1760" w:type="dxa"/>
            <w:noWrap/>
            <w:hideMark/>
          </w:tcPr>
          <w:p w14:paraId="14FA6931" w14:textId="13F3C97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9DB699F" w14:textId="77777777" w:rsidTr="00EC26B3">
        <w:trPr>
          <w:trHeight w:val="320"/>
        </w:trPr>
        <w:tc>
          <w:tcPr>
            <w:tcW w:w="1980" w:type="dxa"/>
            <w:noWrap/>
            <w:hideMark/>
          </w:tcPr>
          <w:p w14:paraId="19BB6A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Chile</w:t>
            </w:r>
          </w:p>
        </w:tc>
        <w:tc>
          <w:tcPr>
            <w:tcW w:w="992" w:type="dxa"/>
            <w:noWrap/>
            <w:hideMark/>
          </w:tcPr>
          <w:p w14:paraId="45E2FB8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2FD95D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20.30</w:t>
            </w:r>
          </w:p>
        </w:tc>
        <w:tc>
          <w:tcPr>
            <w:tcW w:w="2265" w:type="dxa"/>
            <w:noWrap/>
            <w:hideMark/>
          </w:tcPr>
          <w:p w14:paraId="40EC006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1.70</w:t>
            </w:r>
          </w:p>
        </w:tc>
        <w:tc>
          <w:tcPr>
            <w:tcW w:w="1760" w:type="dxa"/>
            <w:noWrap/>
            <w:hideMark/>
          </w:tcPr>
          <w:p w14:paraId="38D7621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5.60</w:t>
            </w:r>
          </w:p>
        </w:tc>
      </w:tr>
      <w:tr w:rsidR="00EC26B3" w:rsidRPr="00EC26B3" w14:paraId="6962B20B" w14:textId="77777777" w:rsidTr="00EC26B3">
        <w:trPr>
          <w:trHeight w:val="320"/>
        </w:trPr>
        <w:tc>
          <w:tcPr>
            <w:tcW w:w="1980" w:type="dxa"/>
            <w:noWrap/>
            <w:hideMark/>
          </w:tcPr>
          <w:p w14:paraId="316FBB0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China</w:t>
            </w:r>
          </w:p>
        </w:tc>
        <w:tc>
          <w:tcPr>
            <w:tcW w:w="992" w:type="dxa"/>
            <w:noWrap/>
            <w:hideMark/>
          </w:tcPr>
          <w:p w14:paraId="2665B85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75E4E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841.00</w:t>
            </w:r>
          </w:p>
        </w:tc>
        <w:tc>
          <w:tcPr>
            <w:tcW w:w="2265" w:type="dxa"/>
            <w:noWrap/>
            <w:hideMark/>
          </w:tcPr>
          <w:p w14:paraId="67EBF8B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22.00</w:t>
            </w:r>
          </w:p>
        </w:tc>
        <w:tc>
          <w:tcPr>
            <w:tcW w:w="1760" w:type="dxa"/>
            <w:noWrap/>
            <w:hideMark/>
          </w:tcPr>
          <w:p w14:paraId="62B23330" w14:textId="31A0BD0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w:t>
            </w:r>
          </w:p>
        </w:tc>
      </w:tr>
      <w:tr w:rsidR="00EC26B3" w:rsidRPr="00EC26B3" w14:paraId="7A8E42AA" w14:textId="77777777" w:rsidTr="00EC26B3">
        <w:trPr>
          <w:trHeight w:val="320"/>
        </w:trPr>
        <w:tc>
          <w:tcPr>
            <w:tcW w:w="1980" w:type="dxa"/>
            <w:noWrap/>
            <w:hideMark/>
          </w:tcPr>
          <w:p w14:paraId="0A5548A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Colombia</w:t>
            </w:r>
          </w:p>
        </w:tc>
        <w:tc>
          <w:tcPr>
            <w:tcW w:w="992" w:type="dxa"/>
            <w:noWrap/>
            <w:hideMark/>
          </w:tcPr>
          <w:p w14:paraId="04D0334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424B64F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2265" w:type="dxa"/>
            <w:noWrap/>
            <w:hideMark/>
          </w:tcPr>
          <w:p w14:paraId="616D00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1.90</w:t>
            </w:r>
          </w:p>
        </w:tc>
        <w:tc>
          <w:tcPr>
            <w:tcW w:w="1760" w:type="dxa"/>
            <w:noWrap/>
            <w:hideMark/>
          </w:tcPr>
          <w:p w14:paraId="2DAA551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r>
      <w:tr w:rsidR="00EC26B3" w:rsidRPr="00EC26B3" w14:paraId="6FCBAEAD" w14:textId="77777777" w:rsidTr="00EC26B3">
        <w:trPr>
          <w:trHeight w:val="320"/>
        </w:trPr>
        <w:tc>
          <w:tcPr>
            <w:tcW w:w="1980" w:type="dxa"/>
            <w:noWrap/>
            <w:hideMark/>
          </w:tcPr>
          <w:p w14:paraId="3EA07D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Comoros</w:t>
            </w:r>
          </w:p>
        </w:tc>
        <w:tc>
          <w:tcPr>
            <w:tcW w:w="992" w:type="dxa"/>
            <w:noWrap/>
            <w:hideMark/>
          </w:tcPr>
          <w:p w14:paraId="2E00455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B7192EB" w14:textId="3798FE8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F1E1990" w14:textId="503F578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0C77B23" w14:textId="39E2FF4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F47B0C5" w14:textId="77777777" w:rsidTr="00EC26B3">
        <w:trPr>
          <w:trHeight w:val="320"/>
        </w:trPr>
        <w:tc>
          <w:tcPr>
            <w:tcW w:w="1980" w:type="dxa"/>
            <w:noWrap/>
            <w:hideMark/>
          </w:tcPr>
          <w:p w14:paraId="73F90F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Congo - Brazzaville</w:t>
            </w:r>
          </w:p>
        </w:tc>
        <w:tc>
          <w:tcPr>
            <w:tcW w:w="992" w:type="dxa"/>
            <w:noWrap/>
            <w:hideMark/>
          </w:tcPr>
          <w:p w14:paraId="34C8BDD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426CDE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0.18</w:t>
            </w:r>
          </w:p>
        </w:tc>
        <w:tc>
          <w:tcPr>
            <w:tcW w:w="2265" w:type="dxa"/>
            <w:noWrap/>
            <w:hideMark/>
          </w:tcPr>
          <w:p w14:paraId="2FB4C0C6" w14:textId="3E59033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45440D3" w14:textId="220B824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277F403" w14:textId="77777777" w:rsidTr="00EC26B3">
        <w:trPr>
          <w:trHeight w:val="320"/>
        </w:trPr>
        <w:tc>
          <w:tcPr>
            <w:tcW w:w="1980" w:type="dxa"/>
            <w:noWrap/>
            <w:hideMark/>
          </w:tcPr>
          <w:p w14:paraId="2C5578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Congo - Kinshasa</w:t>
            </w:r>
          </w:p>
        </w:tc>
        <w:tc>
          <w:tcPr>
            <w:tcW w:w="992" w:type="dxa"/>
            <w:noWrap/>
            <w:hideMark/>
          </w:tcPr>
          <w:p w14:paraId="6606D32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EDEE10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0.14</w:t>
            </w:r>
          </w:p>
        </w:tc>
        <w:tc>
          <w:tcPr>
            <w:tcW w:w="2265" w:type="dxa"/>
            <w:noWrap/>
            <w:hideMark/>
          </w:tcPr>
          <w:p w14:paraId="376C6273" w14:textId="4E68D06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409AE7E" w14:textId="78C7250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4BA01BB" w14:textId="77777777" w:rsidTr="00EC26B3">
        <w:trPr>
          <w:trHeight w:val="320"/>
        </w:trPr>
        <w:tc>
          <w:tcPr>
            <w:tcW w:w="1980" w:type="dxa"/>
            <w:noWrap/>
            <w:hideMark/>
          </w:tcPr>
          <w:p w14:paraId="1ED8E19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Costa Rica</w:t>
            </w:r>
          </w:p>
        </w:tc>
        <w:tc>
          <w:tcPr>
            <w:tcW w:w="992" w:type="dxa"/>
            <w:noWrap/>
            <w:hideMark/>
          </w:tcPr>
          <w:p w14:paraId="015266A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138A22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0.29</w:t>
            </w:r>
          </w:p>
        </w:tc>
        <w:tc>
          <w:tcPr>
            <w:tcW w:w="2265" w:type="dxa"/>
            <w:noWrap/>
            <w:hideMark/>
          </w:tcPr>
          <w:p w14:paraId="04B1A6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1760" w:type="dxa"/>
            <w:noWrap/>
            <w:hideMark/>
          </w:tcPr>
          <w:p w14:paraId="2E5457D3" w14:textId="608987B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B64250" w14:textId="77777777" w:rsidTr="00EC26B3">
        <w:trPr>
          <w:trHeight w:val="320"/>
        </w:trPr>
        <w:tc>
          <w:tcPr>
            <w:tcW w:w="1980" w:type="dxa"/>
            <w:noWrap/>
            <w:hideMark/>
          </w:tcPr>
          <w:p w14:paraId="1EE1591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Croatia</w:t>
            </w:r>
          </w:p>
        </w:tc>
        <w:tc>
          <w:tcPr>
            <w:tcW w:w="992" w:type="dxa"/>
            <w:noWrap/>
            <w:hideMark/>
          </w:tcPr>
          <w:p w14:paraId="4623D8C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840ACE0" w14:textId="0A69B96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434F202" w14:textId="3926006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E34E807" w14:textId="7045F68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5C6D8E8" w14:textId="77777777" w:rsidTr="00EC26B3">
        <w:trPr>
          <w:trHeight w:val="320"/>
        </w:trPr>
        <w:tc>
          <w:tcPr>
            <w:tcW w:w="1980" w:type="dxa"/>
            <w:noWrap/>
            <w:hideMark/>
          </w:tcPr>
          <w:p w14:paraId="111AD4E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Cuba</w:t>
            </w:r>
          </w:p>
        </w:tc>
        <w:tc>
          <w:tcPr>
            <w:tcW w:w="992" w:type="dxa"/>
            <w:noWrap/>
            <w:hideMark/>
          </w:tcPr>
          <w:p w14:paraId="4D6558B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440A0973" w14:textId="59F07B2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01962DC" w14:textId="2A5B3C6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8F262D7" w14:textId="1D43234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5B11289" w14:textId="77777777" w:rsidTr="00EC26B3">
        <w:trPr>
          <w:trHeight w:val="320"/>
        </w:trPr>
        <w:tc>
          <w:tcPr>
            <w:tcW w:w="1980" w:type="dxa"/>
            <w:noWrap/>
            <w:hideMark/>
          </w:tcPr>
          <w:p w14:paraId="387BE7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Cyprus</w:t>
            </w:r>
          </w:p>
        </w:tc>
        <w:tc>
          <w:tcPr>
            <w:tcW w:w="992" w:type="dxa"/>
            <w:noWrap/>
            <w:hideMark/>
          </w:tcPr>
          <w:p w14:paraId="045C462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2FC0AE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1.11</w:t>
            </w:r>
          </w:p>
        </w:tc>
        <w:tc>
          <w:tcPr>
            <w:tcW w:w="2265" w:type="dxa"/>
            <w:noWrap/>
            <w:hideMark/>
          </w:tcPr>
          <w:p w14:paraId="7A3A22D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0.11</w:t>
            </w:r>
          </w:p>
        </w:tc>
        <w:tc>
          <w:tcPr>
            <w:tcW w:w="1760" w:type="dxa"/>
            <w:noWrap/>
            <w:hideMark/>
          </w:tcPr>
          <w:p w14:paraId="23588347" w14:textId="7901D37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4C6A7E5" w14:textId="77777777" w:rsidTr="00EC26B3">
        <w:trPr>
          <w:trHeight w:val="320"/>
        </w:trPr>
        <w:tc>
          <w:tcPr>
            <w:tcW w:w="1980" w:type="dxa"/>
            <w:noWrap/>
            <w:hideMark/>
          </w:tcPr>
          <w:p w14:paraId="4520E02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Czechia</w:t>
            </w:r>
          </w:p>
        </w:tc>
        <w:tc>
          <w:tcPr>
            <w:tcW w:w="992" w:type="dxa"/>
            <w:noWrap/>
            <w:hideMark/>
          </w:tcPr>
          <w:p w14:paraId="1943C52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7EE6D1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9.00</w:t>
            </w:r>
          </w:p>
        </w:tc>
        <w:tc>
          <w:tcPr>
            <w:tcW w:w="2265" w:type="dxa"/>
            <w:noWrap/>
            <w:hideMark/>
          </w:tcPr>
          <w:p w14:paraId="70DBC69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A5FB59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20.30</w:t>
            </w:r>
          </w:p>
        </w:tc>
      </w:tr>
      <w:tr w:rsidR="00EC26B3" w:rsidRPr="00EC26B3" w14:paraId="50383B89" w14:textId="77777777" w:rsidTr="00EC26B3">
        <w:trPr>
          <w:trHeight w:val="320"/>
        </w:trPr>
        <w:tc>
          <w:tcPr>
            <w:tcW w:w="1980" w:type="dxa"/>
            <w:noWrap/>
            <w:hideMark/>
          </w:tcPr>
          <w:p w14:paraId="5423B29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Denmark</w:t>
            </w:r>
          </w:p>
        </w:tc>
        <w:tc>
          <w:tcPr>
            <w:tcW w:w="992" w:type="dxa"/>
            <w:noWrap/>
            <w:hideMark/>
          </w:tcPr>
          <w:p w14:paraId="78871F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2D9DAD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42.00</w:t>
            </w:r>
          </w:p>
        </w:tc>
        <w:tc>
          <w:tcPr>
            <w:tcW w:w="2265" w:type="dxa"/>
            <w:noWrap/>
            <w:hideMark/>
          </w:tcPr>
          <w:p w14:paraId="2AAE79D9" w14:textId="78A4F91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28555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31.00</w:t>
            </w:r>
          </w:p>
        </w:tc>
      </w:tr>
      <w:tr w:rsidR="00EC26B3" w:rsidRPr="00EC26B3" w14:paraId="1ADB024C" w14:textId="77777777" w:rsidTr="00EC26B3">
        <w:trPr>
          <w:trHeight w:val="320"/>
        </w:trPr>
        <w:tc>
          <w:tcPr>
            <w:tcW w:w="1980" w:type="dxa"/>
            <w:noWrap/>
            <w:hideMark/>
          </w:tcPr>
          <w:p w14:paraId="1850CFD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Djibouti</w:t>
            </w:r>
          </w:p>
        </w:tc>
        <w:tc>
          <w:tcPr>
            <w:tcW w:w="992" w:type="dxa"/>
            <w:noWrap/>
            <w:hideMark/>
          </w:tcPr>
          <w:p w14:paraId="6F431A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C61D8BF" w14:textId="3A61F4F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0C50934" w14:textId="3DA3D3D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1FEE66F" w14:textId="14CE0B5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7CE15E0" w14:textId="77777777" w:rsidTr="00EC26B3">
        <w:trPr>
          <w:trHeight w:val="320"/>
        </w:trPr>
        <w:tc>
          <w:tcPr>
            <w:tcW w:w="1980" w:type="dxa"/>
            <w:noWrap/>
            <w:hideMark/>
          </w:tcPr>
          <w:p w14:paraId="5EF3EC8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Dominican Republic</w:t>
            </w:r>
          </w:p>
        </w:tc>
        <w:tc>
          <w:tcPr>
            <w:tcW w:w="992" w:type="dxa"/>
            <w:noWrap/>
            <w:hideMark/>
          </w:tcPr>
          <w:p w14:paraId="4EC51B5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AB6592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0.58</w:t>
            </w:r>
          </w:p>
        </w:tc>
        <w:tc>
          <w:tcPr>
            <w:tcW w:w="2265" w:type="dxa"/>
            <w:noWrap/>
            <w:hideMark/>
          </w:tcPr>
          <w:p w14:paraId="40862B3E" w14:textId="7D3B181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635C4DC" w14:textId="1F081C8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528EF50" w14:textId="77777777" w:rsidTr="00EC26B3">
        <w:trPr>
          <w:trHeight w:val="320"/>
        </w:trPr>
        <w:tc>
          <w:tcPr>
            <w:tcW w:w="1980" w:type="dxa"/>
            <w:noWrap/>
            <w:hideMark/>
          </w:tcPr>
          <w:p w14:paraId="0829DFD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Ecuador</w:t>
            </w:r>
          </w:p>
        </w:tc>
        <w:tc>
          <w:tcPr>
            <w:tcW w:w="992" w:type="dxa"/>
            <w:noWrap/>
            <w:hideMark/>
          </w:tcPr>
          <w:p w14:paraId="497DB83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710DFC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0.16</w:t>
            </w:r>
          </w:p>
        </w:tc>
        <w:tc>
          <w:tcPr>
            <w:tcW w:w="2265" w:type="dxa"/>
            <w:noWrap/>
            <w:hideMark/>
          </w:tcPr>
          <w:p w14:paraId="5D65F8A3" w14:textId="3B88F2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C005E28" w14:textId="697643A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391307A" w14:textId="77777777" w:rsidTr="00EC26B3">
        <w:trPr>
          <w:trHeight w:val="320"/>
        </w:trPr>
        <w:tc>
          <w:tcPr>
            <w:tcW w:w="1980" w:type="dxa"/>
            <w:noWrap/>
            <w:hideMark/>
          </w:tcPr>
          <w:p w14:paraId="2E718E2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Egypt</w:t>
            </w:r>
          </w:p>
        </w:tc>
        <w:tc>
          <w:tcPr>
            <w:tcW w:w="992" w:type="dxa"/>
            <w:noWrap/>
            <w:hideMark/>
          </w:tcPr>
          <w:p w14:paraId="5568447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C1672B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5.70</w:t>
            </w:r>
          </w:p>
        </w:tc>
        <w:tc>
          <w:tcPr>
            <w:tcW w:w="2265" w:type="dxa"/>
            <w:noWrap/>
            <w:hideMark/>
          </w:tcPr>
          <w:p w14:paraId="243B1A1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c>
          <w:tcPr>
            <w:tcW w:w="1760" w:type="dxa"/>
            <w:noWrap/>
            <w:hideMark/>
          </w:tcPr>
          <w:p w14:paraId="0A64AEC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r>
      <w:tr w:rsidR="00EC26B3" w:rsidRPr="00EC26B3" w14:paraId="7F480F58" w14:textId="77777777" w:rsidTr="00EC26B3">
        <w:trPr>
          <w:trHeight w:val="320"/>
        </w:trPr>
        <w:tc>
          <w:tcPr>
            <w:tcW w:w="1980" w:type="dxa"/>
            <w:noWrap/>
            <w:hideMark/>
          </w:tcPr>
          <w:p w14:paraId="03FD96A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El Salvador</w:t>
            </w:r>
          </w:p>
        </w:tc>
        <w:tc>
          <w:tcPr>
            <w:tcW w:w="992" w:type="dxa"/>
            <w:noWrap/>
            <w:hideMark/>
          </w:tcPr>
          <w:p w14:paraId="328978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EEC6581" w14:textId="6368E88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DFEEA91" w14:textId="7838971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7799B50" w14:textId="5921E36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CE854AE" w14:textId="77777777" w:rsidTr="00EC26B3">
        <w:trPr>
          <w:trHeight w:val="320"/>
        </w:trPr>
        <w:tc>
          <w:tcPr>
            <w:tcW w:w="1980" w:type="dxa"/>
            <w:noWrap/>
            <w:hideMark/>
          </w:tcPr>
          <w:p w14:paraId="0A81A78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Equatorial Guinea</w:t>
            </w:r>
          </w:p>
        </w:tc>
        <w:tc>
          <w:tcPr>
            <w:tcW w:w="992" w:type="dxa"/>
            <w:noWrap/>
            <w:hideMark/>
          </w:tcPr>
          <w:p w14:paraId="2B04593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0E003F3" w14:textId="7054BCC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0D0461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7C0E5539" w14:textId="31A7B2B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F857505" w14:textId="77777777" w:rsidTr="00EC26B3">
        <w:trPr>
          <w:trHeight w:val="320"/>
        </w:trPr>
        <w:tc>
          <w:tcPr>
            <w:tcW w:w="1980" w:type="dxa"/>
            <w:noWrap/>
            <w:hideMark/>
          </w:tcPr>
          <w:p w14:paraId="0805837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Eritrea</w:t>
            </w:r>
          </w:p>
        </w:tc>
        <w:tc>
          <w:tcPr>
            <w:tcW w:w="992" w:type="dxa"/>
            <w:noWrap/>
            <w:hideMark/>
          </w:tcPr>
          <w:p w14:paraId="5691F1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7EDAA2F" w14:textId="6FAE13F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3A6AABC" w14:textId="2BD73A4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BF0CA16" w14:textId="5EAC3C7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1B8A06E" w14:textId="77777777" w:rsidTr="00EC26B3">
        <w:trPr>
          <w:trHeight w:val="320"/>
        </w:trPr>
        <w:tc>
          <w:tcPr>
            <w:tcW w:w="1980" w:type="dxa"/>
            <w:noWrap/>
            <w:hideMark/>
          </w:tcPr>
          <w:p w14:paraId="3DE7488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Estonia</w:t>
            </w:r>
          </w:p>
        </w:tc>
        <w:tc>
          <w:tcPr>
            <w:tcW w:w="992" w:type="dxa"/>
            <w:noWrap/>
            <w:hideMark/>
          </w:tcPr>
          <w:p w14:paraId="6CD5A1A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AA687B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0.63</w:t>
            </w:r>
          </w:p>
        </w:tc>
        <w:tc>
          <w:tcPr>
            <w:tcW w:w="2265" w:type="dxa"/>
            <w:noWrap/>
            <w:hideMark/>
          </w:tcPr>
          <w:p w14:paraId="41B2270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0.23</w:t>
            </w:r>
          </w:p>
        </w:tc>
        <w:tc>
          <w:tcPr>
            <w:tcW w:w="1760" w:type="dxa"/>
            <w:noWrap/>
            <w:hideMark/>
          </w:tcPr>
          <w:p w14:paraId="6A8F979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1.68</w:t>
            </w:r>
          </w:p>
        </w:tc>
      </w:tr>
      <w:tr w:rsidR="00EC26B3" w:rsidRPr="00EC26B3" w14:paraId="562B0455" w14:textId="77777777" w:rsidTr="00EC26B3">
        <w:trPr>
          <w:trHeight w:val="320"/>
        </w:trPr>
        <w:tc>
          <w:tcPr>
            <w:tcW w:w="1980" w:type="dxa"/>
            <w:noWrap/>
            <w:hideMark/>
          </w:tcPr>
          <w:p w14:paraId="42EF647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Ethiopia</w:t>
            </w:r>
          </w:p>
        </w:tc>
        <w:tc>
          <w:tcPr>
            <w:tcW w:w="992" w:type="dxa"/>
            <w:noWrap/>
            <w:hideMark/>
          </w:tcPr>
          <w:p w14:paraId="74EF090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139D71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1.10</w:t>
            </w:r>
          </w:p>
        </w:tc>
        <w:tc>
          <w:tcPr>
            <w:tcW w:w="2265" w:type="dxa"/>
            <w:noWrap/>
            <w:hideMark/>
          </w:tcPr>
          <w:p w14:paraId="72FD51E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c>
          <w:tcPr>
            <w:tcW w:w="1760" w:type="dxa"/>
            <w:noWrap/>
            <w:hideMark/>
          </w:tcPr>
          <w:p w14:paraId="7B3C5F9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0.60</w:t>
            </w:r>
          </w:p>
        </w:tc>
      </w:tr>
      <w:tr w:rsidR="00EC26B3" w:rsidRPr="00EC26B3" w14:paraId="345DAF81" w14:textId="77777777" w:rsidTr="00EC26B3">
        <w:trPr>
          <w:trHeight w:val="320"/>
        </w:trPr>
        <w:tc>
          <w:tcPr>
            <w:tcW w:w="1980" w:type="dxa"/>
            <w:noWrap/>
            <w:hideMark/>
          </w:tcPr>
          <w:p w14:paraId="4B5215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Fiji</w:t>
            </w:r>
          </w:p>
        </w:tc>
        <w:tc>
          <w:tcPr>
            <w:tcW w:w="992" w:type="dxa"/>
            <w:noWrap/>
            <w:hideMark/>
          </w:tcPr>
          <w:p w14:paraId="271B736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326072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0.48</w:t>
            </w:r>
          </w:p>
        </w:tc>
        <w:tc>
          <w:tcPr>
            <w:tcW w:w="2265" w:type="dxa"/>
            <w:noWrap/>
            <w:hideMark/>
          </w:tcPr>
          <w:p w14:paraId="44ED8F34" w14:textId="2EB430B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89B9987" w14:textId="50DDA58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C7E8AE6" w14:textId="77777777" w:rsidTr="00EC26B3">
        <w:trPr>
          <w:trHeight w:val="320"/>
        </w:trPr>
        <w:tc>
          <w:tcPr>
            <w:tcW w:w="1980" w:type="dxa"/>
            <w:noWrap/>
            <w:hideMark/>
          </w:tcPr>
          <w:p w14:paraId="0922AB1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Finland</w:t>
            </w:r>
          </w:p>
        </w:tc>
        <w:tc>
          <w:tcPr>
            <w:tcW w:w="992" w:type="dxa"/>
            <w:noWrap/>
            <w:hideMark/>
          </w:tcPr>
          <w:p w14:paraId="1209CF1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D5B9C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c>
          <w:tcPr>
            <w:tcW w:w="2265" w:type="dxa"/>
            <w:noWrap/>
            <w:hideMark/>
          </w:tcPr>
          <w:p w14:paraId="5E8506E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065CD3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18.00</w:t>
            </w:r>
          </w:p>
        </w:tc>
      </w:tr>
      <w:tr w:rsidR="00EC26B3" w:rsidRPr="00EC26B3" w14:paraId="01D2EA72" w14:textId="77777777" w:rsidTr="00EC26B3">
        <w:trPr>
          <w:trHeight w:val="320"/>
        </w:trPr>
        <w:tc>
          <w:tcPr>
            <w:tcW w:w="1980" w:type="dxa"/>
            <w:noWrap/>
            <w:hideMark/>
          </w:tcPr>
          <w:p w14:paraId="2DA3842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France</w:t>
            </w:r>
          </w:p>
        </w:tc>
        <w:tc>
          <w:tcPr>
            <w:tcW w:w="992" w:type="dxa"/>
            <w:noWrap/>
            <w:hideMark/>
          </w:tcPr>
          <w:p w14:paraId="75129E6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6535FA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115.00</w:t>
            </w:r>
          </w:p>
        </w:tc>
        <w:tc>
          <w:tcPr>
            <w:tcW w:w="2265" w:type="dxa"/>
            <w:noWrap/>
            <w:hideMark/>
          </w:tcPr>
          <w:p w14:paraId="278A921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9.00</w:t>
            </w:r>
          </w:p>
        </w:tc>
        <w:tc>
          <w:tcPr>
            <w:tcW w:w="1760" w:type="dxa"/>
            <w:noWrap/>
            <w:hideMark/>
          </w:tcPr>
          <w:p w14:paraId="0A1279AF" w14:textId="1E32DC0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38-</w:t>
            </w:r>
          </w:p>
        </w:tc>
      </w:tr>
      <w:tr w:rsidR="00EC26B3" w:rsidRPr="00EC26B3" w14:paraId="4B74AACE" w14:textId="77777777" w:rsidTr="00EC26B3">
        <w:trPr>
          <w:trHeight w:val="320"/>
        </w:trPr>
        <w:tc>
          <w:tcPr>
            <w:tcW w:w="1980" w:type="dxa"/>
            <w:noWrap/>
            <w:hideMark/>
          </w:tcPr>
          <w:p w14:paraId="1378CF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French Polynesia</w:t>
            </w:r>
          </w:p>
        </w:tc>
        <w:tc>
          <w:tcPr>
            <w:tcW w:w="992" w:type="dxa"/>
            <w:noWrap/>
            <w:hideMark/>
          </w:tcPr>
          <w:p w14:paraId="1CCCF5D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DFFFB90" w14:textId="7F68E29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062C7EF" w14:textId="601598B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89D0925" w14:textId="5B6286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98B6A5D" w14:textId="77777777" w:rsidTr="00EC26B3">
        <w:trPr>
          <w:trHeight w:val="320"/>
        </w:trPr>
        <w:tc>
          <w:tcPr>
            <w:tcW w:w="1980" w:type="dxa"/>
            <w:noWrap/>
            <w:hideMark/>
          </w:tcPr>
          <w:p w14:paraId="55C97CE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Gabon</w:t>
            </w:r>
          </w:p>
        </w:tc>
        <w:tc>
          <w:tcPr>
            <w:tcW w:w="992" w:type="dxa"/>
            <w:noWrap/>
            <w:hideMark/>
          </w:tcPr>
          <w:p w14:paraId="2DCA4CA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4EB006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0.68</w:t>
            </w:r>
          </w:p>
        </w:tc>
        <w:tc>
          <w:tcPr>
            <w:tcW w:w="2265" w:type="dxa"/>
            <w:noWrap/>
            <w:hideMark/>
          </w:tcPr>
          <w:p w14:paraId="067C2F11" w14:textId="4B2D629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5264E01" w14:textId="072D8C2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4A9CDF" w14:textId="77777777" w:rsidTr="00EC26B3">
        <w:trPr>
          <w:trHeight w:val="320"/>
        </w:trPr>
        <w:tc>
          <w:tcPr>
            <w:tcW w:w="1980" w:type="dxa"/>
            <w:noWrap/>
            <w:hideMark/>
          </w:tcPr>
          <w:p w14:paraId="447C17C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Gambia</w:t>
            </w:r>
          </w:p>
        </w:tc>
        <w:tc>
          <w:tcPr>
            <w:tcW w:w="992" w:type="dxa"/>
            <w:noWrap/>
            <w:hideMark/>
          </w:tcPr>
          <w:p w14:paraId="67A8E4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54AD12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3246E969" w14:textId="16E0220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57540FA" w14:textId="6CB74CD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8A7D1ED" w14:textId="77777777" w:rsidTr="00EC26B3">
        <w:trPr>
          <w:trHeight w:val="320"/>
        </w:trPr>
        <w:tc>
          <w:tcPr>
            <w:tcW w:w="1980" w:type="dxa"/>
            <w:noWrap/>
            <w:hideMark/>
          </w:tcPr>
          <w:p w14:paraId="6F70FFF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Georgia</w:t>
            </w:r>
          </w:p>
        </w:tc>
        <w:tc>
          <w:tcPr>
            <w:tcW w:w="992" w:type="dxa"/>
            <w:noWrap/>
            <w:hideMark/>
          </w:tcPr>
          <w:p w14:paraId="5D1952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2F8827F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0.93</w:t>
            </w:r>
          </w:p>
        </w:tc>
        <w:tc>
          <w:tcPr>
            <w:tcW w:w="2265" w:type="dxa"/>
            <w:noWrap/>
            <w:hideMark/>
          </w:tcPr>
          <w:p w14:paraId="157188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1760" w:type="dxa"/>
            <w:noWrap/>
            <w:hideMark/>
          </w:tcPr>
          <w:p w14:paraId="3F9A973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0.40</w:t>
            </w:r>
          </w:p>
        </w:tc>
      </w:tr>
      <w:tr w:rsidR="00EC26B3" w:rsidRPr="00EC26B3" w14:paraId="0808DB06" w14:textId="77777777" w:rsidTr="00EC26B3">
        <w:trPr>
          <w:trHeight w:val="320"/>
        </w:trPr>
        <w:tc>
          <w:tcPr>
            <w:tcW w:w="1980" w:type="dxa"/>
            <w:noWrap/>
            <w:hideMark/>
          </w:tcPr>
          <w:p w14:paraId="492D4CB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Germany</w:t>
            </w:r>
          </w:p>
        </w:tc>
        <w:tc>
          <w:tcPr>
            <w:tcW w:w="992" w:type="dxa"/>
            <w:noWrap/>
            <w:hideMark/>
          </w:tcPr>
          <w:p w14:paraId="69E5A7C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A6180B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307.00</w:t>
            </w:r>
          </w:p>
        </w:tc>
        <w:tc>
          <w:tcPr>
            <w:tcW w:w="2265" w:type="dxa"/>
            <w:noWrap/>
            <w:hideMark/>
          </w:tcPr>
          <w:p w14:paraId="7992B72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25.00</w:t>
            </w:r>
          </w:p>
        </w:tc>
        <w:tc>
          <w:tcPr>
            <w:tcW w:w="1760" w:type="dxa"/>
            <w:noWrap/>
            <w:hideMark/>
          </w:tcPr>
          <w:p w14:paraId="0C893D7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1115.00</w:t>
            </w:r>
          </w:p>
        </w:tc>
      </w:tr>
      <w:tr w:rsidR="00EC26B3" w:rsidRPr="00EC26B3" w14:paraId="05A1D7D0" w14:textId="77777777" w:rsidTr="00EC26B3">
        <w:trPr>
          <w:trHeight w:val="320"/>
        </w:trPr>
        <w:tc>
          <w:tcPr>
            <w:tcW w:w="1980" w:type="dxa"/>
            <w:noWrap/>
            <w:hideMark/>
          </w:tcPr>
          <w:p w14:paraId="56C73D4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Ghana</w:t>
            </w:r>
          </w:p>
        </w:tc>
        <w:tc>
          <w:tcPr>
            <w:tcW w:w="992" w:type="dxa"/>
            <w:noWrap/>
            <w:hideMark/>
          </w:tcPr>
          <w:p w14:paraId="348603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43340B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c>
          <w:tcPr>
            <w:tcW w:w="2265" w:type="dxa"/>
            <w:noWrap/>
            <w:hideMark/>
          </w:tcPr>
          <w:p w14:paraId="0D466EA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1760" w:type="dxa"/>
            <w:noWrap/>
            <w:hideMark/>
          </w:tcPr>
          <w:p w14:paraId="620F725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0.20</w:t>
            </w:r>
          </w:p>
        </w:tc>
      </w:tr>
      <w:tr w:rsidR="00EC26B3" w:rsidRPr="00EC26B3" w14:paraId="5690C5E1" w14:textId="77777777" w:rsidTr="00EC26B3">
        <w:trPr>
          <w:trHeight w:val="320"/>
        </w:trPr>
        <w:tc>
          <w:tcPr>
            <w:tcW w:w="1980" w:type="dxa"/>
            <w:noWrap/>
            <w:hideMark/>
          </w:tcPr>
          <w:p w14:paraId="2CE0EB2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Greece</w:t>
            </w:r>
          </w:p>
        </w:tc>
        <w:tc>
          <w:tcPr>
            <w:tcW w:w="992" w:type="dxa"/>
            <w:noWrap/>
            <w:hideMark/>
          </w:tcPr>
          <w:p w14:paraId="4BA91D0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1CBF07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23.91</w:t>
            </w:r>
          </w:p>
        </w:tc>
        <w:tc>
          <w:tcPr>
            <w:tcW w:w="2265" w:type="dxa"/>
            <w:noWrap/>
            <w:hideMark/>
          </w:tcPr>
          <w:p w14:paraId="77D59571" w14:textId="6965558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7D30C6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2.17</w:t>
            </w:r>
          </w:p>
        </w:tc>
      </w:tr>
      <w:tr w:rsidR="00EC26B3" w:rsidRPr="00EC26B3" w14:paraId="45A51EA9" w14:textId="77777777" w:rsidTr="00EC26B3">
        <w:trPr>
          <w:trHeight w:val="320"/>
        </w:trPr>
        <w:tc>
          <w:tcPr>
            <w:tcW w:w="1980" w:type="dxa"/>
            <w:noWrap/>
            <w:hideMark/>
          </w:tcPr>
          <w:p w14:paraId="0B04347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Guam</w:t>
            </w:r>
          </w:p>
        </w:tc>
        <w:tc>
          <w:tcPr>
            <w:tcW w:w="992" w:type="dxa"/>
            <w:noWrap/>
            <w:hideMark/>
          </w:tcPr>
          <w:p w14:paraId="3B5E5A8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DC3D2F2" w14:textId="0540A42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C8068F4" w14:textId="07CECD3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54726B7" w14:textId="5FB95E1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1AA3C38" w14:textId="77777777" w:rsidTr="00EC26B3">
        <w:trPr>
          <w:trHeight w:val="320"/>
        </w:trPr>
        <w:tc>
          <w:tcPr>
            <w:tcW w:w="1980" w:type="dxa"/>
            <w:noWrap/>
            <w:hideMark/>
          </w:tcPr>
          <w:p w14:paraId="6A960DB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Guatemala</w:t>
            </w:r>
          </w:p>
        </w:tc>
        <w:tc>
          <w:tcPr>
            <w:tcW w:w="992" w:type="dxa"/>
            <w:noWrap/>
            <w:hideMark/>
          </w:tcPr>
          <w:p w14:paraId="1998000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746571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2.67</w:t>
            </w:r>
          </w:p>
        </w:tc>
        <w:tc>
          <w:tcPr>
            <w:tcW w:w="2265" w:type="dxa"/>
            <w:noWrap/>
            <w:hideMark/>
          </w:tcPr>
          <w:p w14:paraId="60874CC4" w14:textId="5E2D41F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198E587" w14:textId="298D9FC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D771149" w14:textId="77777777" w:rsidTr="00EC26B3">
        <w:trPr>
          <w:trHeight w:val="320"/>
        </w:trPr>
        <w:tc>
          <w:tcPr>
            <w:tcW w:w="1980" w:type="dxa"/>
            <w:noWrap/>
            <w:hideMark/>
          </w:tcPr>
          <w:p w14:paraId="1AD4F17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Guinea-Bissau</w:t>
            </w:r>
          </w:p>
        </w:tc>
        <w:tc>
          <w:tcPr>
            <w:tcW w:w="992" w:type="dxa"/>
            <w:noWrap/>
            <w:hideMark/>
          </w:tcPr>
          <w:p w14:paraId="763FE96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CEABEDC" w14:textId="2FB4F8F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4A8C3AF" w14:textId="7C05EAA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967C82B" w14:textId="73FB05B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937AF26" w14:textId="77777777" w:rsidTr="00EC26B3">
        <w:trPr>
          <w:trHeight w:val="320"/>
        </w:trPr>
        <w:tc>
          <w:tcPr>
            <w:tcW w:w="1980" w:type="dxa"/>
            <w:noWrap/>
            <w:hideMark/>
          </w:tcPr>
          <w:p w14:paraId="7BDED4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Guyana</w:t>
            </w:r>
          </w:p>
        </w:tc>
        <w:tc>
          <w:tcPr>
            <w:tcW w:w="992" w:type="dxa"/>
            <w:noWrap/>
            <w:hideMark/>
          </w:tcPr>
          <w:p w14:paraId="2E7D52E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8E14780" w14:textId="18E23AA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580B11A" w14:textId="76EE61C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516DD62" w14:textId="367E6FD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910466D" w14:textId="77777777" w:rsidTr="00EC26B3">
        <w:trPr>
          <w:trHeight w:val="320"/>
        </w:trPr>
        <w:tc>
          <w:tcPr>
            <w:tcW w:w="1980" w:type="dxa"/>
            <w:noWrap/>
            <w:hideMark/>
          </w:tcPr>
          <w:p w14:paraId="484727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Haiti</w:t>
            </w:r>
          </w:p>
        </w:tc>
        <w:tc>
          <w:tcPr>
            <w:tcW w:w="992" w:type="dxa"/>
            <w:noWrap/>
            <w:hideMark/>
          </w:tcPr>
          <w:p w14:paraId="6CC8621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E68104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2265" w:type="dxa"/>
            <w:noWrap/>
            <w:hideMark/>
          </w:tcPr>
          <w:p w14:paraId="5946553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7A408A8D" w14:textId="7B2ED29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C7776FA" w14:textId="77777777" w:rsidTr="00EC26B3">
        <w:trPr>
          <w:trHeight w:val="320"/>
        </w:trPr>
        <w:tc>
          <w:tcPr>
            <w:tcW w:w="1980" w:type="dxa"/>
            <w:noWrap/>
            <w:hideMark/>
          </w:tcPr>
          <w:p w14:paraId="206A792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Honduras</w:t>
            </w:r>
          </w:p>
        </w:tc>
        <w:tc>
          <w:tcPr>
            <w:tcW w:w="992" w:type="dxa"/>
            <w:noWrap/>
            <w:hideMark/>
          </w:tcPr>
          <w:p w14:paraId="2FB761F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2935A6B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0.29</w:t>
            </w:r>
          </w:p>
        </w:tc>
        <w:tc>
          <w:tcPr>
            <w:tcW w:w="2265" w:type="dxa"/>
            <w:noWrap/>
            <w:hideMark/>
          </w:tcPr>
          <w:p w14:paraId="0A4A2CA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0.22</w:t>
            </w:r>
          </w:p>
        </w:tc>
        <w:tc>
          <w:tcPr>
            <w:tcW w:w="1760" w:type="dxa"/>
            <w:noWrap/>
            <w:hideMark/>
          </w:tcPr>
          <w:p w14:paraId="5A9FB8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r>
      <w:tr w:rsidR="00EC26B3" w:rsidRPr="00EC26B3" w14:paraId="73B53DFB" w14:textId="77777777" w:rsidTr="00EC26B3">
        <w:trPr>
          <w:trHeight w:val="320"/>
        </w:trPr>
        <w:tc>
          <w:tcPr>
            <w:tcW w:w="1980" w:type="dxa"/>
            <w:noWrap/>
            <w:hideMark/>
          </w:tcPr>
          <w:p w14:paraId="4E1C1D6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Hong Kong SAR China</w:t>
            </w:r>
          </w:p>
        </w:tc>
        <w:tc>
          <w:tcPr>
            <w:tcW w:w="992" w:type="dxa"/>
            <w:noWrap/>
            <w:hideMark/>
          </w:tcPr>
          <w:p w14:paraId="27A1B8D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023BD1B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32.85</w:t>
            </w:r>
          </w:p>
        </w:tc>
        <w:tc>
          <w:tcPr>
            <w:tcW w:w="2265" w:type="dxa"/>
            <w:noWrap/>
            <w:hideMark/>
          </w:tcPr>
          <w:p w14:paraId="4BE91E4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3.83</w:t>
            </w:r>
          </w:p>
        </w:tc>
        <w:tc>
          <w:tcPr>
            <w:tcW w:w="1760" w:type="dxa"/>
            <w:noWrap/>
            <w:hideMark/>
          </w:tcPr>
          <w:p w14:paraId="493AE6CE" w14:textId="4B7F2C4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DAF1BF7" w14:textId="77777777" w:rsidTr="00EC26B3">
        <w:trPr>
          <w:trHeight w:val="320"/>
        </w:trPr>
        <w:tc>
          <w:tcPr>
            <w:tcW w:w="1980" w:type="dxa"/>
            <w:noWrap/>
            <w:hideMark/>
          </w:tcPr>
          <w:p w14:paraId="0B17BB8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Hungary</w:t>
            </w:r>
          </w:p>
        </w:tc>
        <w:tc>
          <w:tcPr>
            <w:tcW w:w="992" w:type="dxa"/>
            <w:noWrap/>
            <w:hideMark/>
          </w:tcPr>
          <w:p w14:paraId="2881C88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5F72D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2.47</w:t>
            </w:r>
          </w:p>
        </w:tc>
        <w:tc>
          <w:tcPr>
            <w:tcW w:w="2265" w:type="dxa"/>
            <w:noWrap/>
            <w:hideMark/>
          </w:tcPr>
          <w:p w14:paraId="468DD9E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0.95</w:t>
            </w:r>
          </w:p>
        </w:tc>
        <w:tc>
          <w:tcPr>
            <w:tcW w:w="1760" w:type="dxa"/>
            <w:noWrap/>
            <w:hideMark/>
          </w:tcPr>
          <w:p w14:paraId="4AEDBE6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6.11</w:t>
            </w:r>
          </w:p>
        </w:tc>
      </w:tr>
      <w:tr w:rsidR="00EC26B3" w:rsidRPr="00EC26B3" w14:paraId="78FB0BD0" w14:textId="77777777" w:rsidTr="00EC26B3">
        <w:trPr>
          <w:trHeight w:val="320"/>
        </w:trPr>
        <w:tc>
          <w:tcPr>
            <w:tcW w:w="1980" w:type="dxa"/>
            <w:noWrap/>
            <w:hideMark/>
          </w:tcPr>
          <w:p w14:paraId="61D0875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Iceland</w:t>
            </w:r>
          </w:p>
        </w:tc>
        <w:tc>
          <w:tcPr>
            <w:tcW w:w="992" w:type="dxa"/>
            <w:noWrap/>
            <w:hideMark/>
          </w:tcPr>
          <w:p w14:paraId="17E48EF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64E41D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2.12</w:t>
            </w:r>
          </w:p>
        </w:tc>
        <w:tc>
          <w:tcPr>
            <w:tcW w:w="2265" w:type="dxa"/>
            <w:noWrap/>
            <w:hideMark/>
          </w:tcPr>
          <w:p w14:paraId="7340F5AD" w14:textId="61E0B42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E1DD181" w14:textId="408408A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7746AC2" w14:textId="77777777" w:rsidTr="00EC26B3">
        <w:trPr>
          <w:trHeight w:val="320"/>
        </w:trPr>
        <w:tc>
          <w:tcPr>
            <w:tcW w:w="1980" w:type="dxa"/>
            <w:noWrap/>
            <w:hideMark/>
          </w:tcPr>
          <w:p w14:paraId="5201357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India</w:t>
            </w:r>
          </w:p>
        </w:tc>
        <w:tc>
          <w:tcPr>
            <w:tcW w:w="992" w:type="dxa"/>
            <w:noWrap/>
            <w:hideMark/>
          </w:tcPr>
          <w:p w14:paraId="136D808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AE8BAD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43.00</w:t>
            </w:r>
          </w:p>
        </w:tc>
        <w:tc>
          <w:tcPr>
            <w:tcW w:w="2265" w:type="dxa"/>
            <w:noWrap/>
            <w:hideMark/>
          </w:tcPr>
          <w:p w14:paraId="7D55D2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606E02F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145.00</w:t>
            </w:r>
          </w:p>
        </w:tc>
      </w:tr>
      <w:tr w:rsidR="00EC26B3" w:rsidRPr="00EC26B3" w14:paraId="25BD9924" w14:textId="77777777" w:rsidTr="00EC26B3">
        <w:trPr>
          <w:trHeight w:val="320"/>
        </w:trPr>
        <w:tc>
          <w:tcPr>
            <w:tcW w:w="1980" w:type="dxa"/>
            <w:noWrap/>
            <w:hideMark/>
          </w:tcPr>
          <w:p w14:paraId="48309B0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Indonesia</w:t>
            </w:r>
          </w:p>
        </w:tc>
        <w:tc>
          <w:tcPr>
            <w:tcW w:w="992" w:type="dxa"/>
            <w:noWrap/>
            <w:hideMark/>
          </w:tcPr>
          <w:p w14:paraId="0BB8FDE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2F0E83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22.00</w:t>
            </w:r>
          </w:p>
        </w:tc>
        <w:tc>
          <w:tcPr>
            <w:tcW w:w="2265" w:type="dxa"/>
            <w:noWrap/>
            <w:hideMark/>
          </w:tcPr>
          <w:p w14:paraId="7F08B4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5.00</w:t>
            </w:r>
          </w:p>
        </w:tc>
        <w:tc>
          <w:tcPr>
            <w:tcW w:w="1760" w:type="dxa"/>
            <w:noWrap/>
            <w:hideMark/>
          </w:tcPr>
          <w:p w14:paraId="0BF7351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13.00</w:t>
            </w:r>
          </w:p>
        </w:tc>
      </w:tr>
      <w:tr w:rsidR="00EC26B3" w:rsidRPr="00EC26B3" w14:paraId="0E17EAAC" w14:textId="77777777" w:rsidTr="00EC26B3">
        <w:trPr>
          <w:trHeight w:val="320"/>
        </w:trPr>
        <w:tc>
          <w:tcPr>
            <w:tcW w:w="1980" w:type="dxa"/>
            <w:noWrap/>
            <w:hideMark/>
          </w:tcPr>
          <w:p w14:paraId="75A8BA5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Iran</w:t>
            </w:r>
          </w:p>
        </w:tc>
        <w:tc>
          <w:tcPr>
            <w:tcW w:w="992" w:type="dxa"/>
            <w:noWrap/>
            <w:hideMark/>
          </w:tcPr>
          <w:p w14:paraId="65027C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B6162B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30.56</w:t>
            </w:r>
          </w:p>
        </w:tc>
        <w:tc>
          <w:tcPr>
            <w:tcW w:w="2265" w:type="dxa"/>
            <w:noWrap/>
            <w:hideMark/>
          </w:tcPr>
          <w:p w14:paraId="521601E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9.26</w:t>
            </w:r>
          </w:p>
        </w:tc>
        <w:tc>
          <w:tcPr>
            <w:tcW w:w="1760" w:type="dxa"/>
            <w:noWrap/>
            <w:hideMark/>
          </w:tcPr>
          <w:p w14:paraId="3154679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20.37</w:t>
            </w:r>
          </w:p>
        </w:tc>
      </w:tr>
      <w:tr w:rsidR="00EC26B3" w:rsidRPr="00EC26B3" w14:paraId="55C2DA7E" w14:textId="77777777" w:rsidTr="00EC26B3">
        <w:trPr>
          <w:trHeight w:val="320"/>
        </w:trPr>
        <w:tc>
          <w:tcPr>
            <w:tcW w:w="1980" w:type="dxa"/>
            <w:noWrap/>
            <w:hideMark/>
          </w:tcPr>
          <w:p w14:paraId="46928CE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Iraq</w:t>
            </w:r>
          </w:p>
        </w:tc>
        <w:tc>
          <w:tcPr>
            <w:tcW w:w="992" w:type="dxa"/>
            <w:noWrap/>
            <w:hideMark/>
          </w:tcPr>
          <w:p w14:paraId="7F3400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90FFA5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4502A54E" w14:textId="5FCF766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18C7DCD" w14:textId="6EFEF8B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31DCF68" w14:textId="77777777" w:rsidTr="00EC26B3">
        <w:trPr>
          <w:trHeight w:val="320"/>
        </w:trPr>
        <w:tc>
          <w:tcPr>
            <w:tcW w:w="1980" w:type="dxa"/>
            <w:noWrap/>
            <w:hideMark/>
          </w:tcPr>
          <w:p w14:paraId="2F44F66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Ireland</w:t>
            </w:r>
          </w:p>
        </w:tc>
        <w:tc>
          <w:tcPr>
            <w:tcW w:w="992" w:type="dxa"/>
            <w:noWrap/>
            <w:hideMark/>
          </w:tcPr>
          <w:p w14:paraId="03ACC2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5B16B5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7.46</w:t>
            </w:r>
          </w:p>
        </w:tc>
        <w:tc>
          <w:tcPr>
            <w:tcW w:w="2265" w:type="dxa"/>
            <w:noWrap/>
            <w:hideMark/>
          </w:tcPr>
          <w:p w14:paraId="52702F6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34D6E50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5.00</w:t>
            </w:r>
          </w:p>
        </w:tc>
      </w:tr>
      <w:tr w:rsidR="00EC26B3" w:rsidRPr="00EC26B3" w14:paraId="59A76C50" w14:textId="77777777" w:rsidTr="00EC26B3">
        <w:trPr>
          <w:trHeight w:val="320"/>
        </w:trPr>
        <w:tc>
          <w:tcPr>
            <w:tcW w:w="1980" w:type="dxa"/>
            <w:noWrap/>
            <w:hideMark/>
          </w:tcPr>
          <w:p w14:paraId="19AA9EA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Israel</w:t>
            </w:r>
          </w:p>
        </w:tc>
        <w:tc>
          <w:tcPr>
            <w:tcW w:w="992" w:type="dxa"/>
            <w:noWrap/>
            <w:hideMark/>
          </w:tcPr>
          <w:p w14:paraId="419526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1EAB28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11.70</w:t>
            </w:r>
          </w:p>
        </w:tc>
        <w:tc>
          <w:tcPr>
            <w:tcW w:w="2265" w:type="dxa"/>
            <w:noWrap/>
            <w:hideMark/>
          </w:tcPr>
          <w:p w14:paraId="73CF05F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3.06</w:t>
            </w:r>
          </w:p>
        </w:tc>
        <w:tc>
          <w:tcPr>
            <w:tcW w:w="1760" w:type="dxa"/>
            <w:noWrap/>
            <w:hideMark/>
          </w:tcPr>
          <w:p w14:paraId="682474F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11.42</w:t>
            </w:r>
          </w:p>
        </w:tc>
      </w:tr>
      <w:tr w:rsidR="00EC26B3" w:rsidRPr="00EC26B3" w14:paraId="5DE49BD3" w14:textId="77777777" w:rsidTr="00EC26B3">
        <w:trPr>
          <w:trHeight w:val="320"/>
        </w:trPr>
        <w:tc>
          <w:tcPr>
            <w:tcW w:w="1980" w:type="dxa"/>
            <w:noWrap/>
            <w:hideMark/>
          </w:tcPr>
          <w:p w14:paraId="06F3115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Italy</w:t>
            </w:r>
          </w:p>
        </w:tc>
        <w:tc>
          <w:tcPr>
            <w:tcW w:w="992" w:type="dxa"/>
            <w:noWrap/>
            <w:hideMark/>
          </w:tcPr>
          <w:p w14:paraId="35EC9C4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1353F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61.00</w:t>
            </w:r>
          </w:p>
        </w:tc>
        <w:tc>
          <w:tcPr>
            <w:tcW w:w="2265" w:type="dxa"/>
            <w:noWrap/>
            <w:hideMark/>
          </w:tcPr>
          <w:p w14:paraId="02D37DD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7.00</w:t>
            </w:r>
          </w:p>
        </w:tc>
        <w:tc>
          <w:tcPr>
            <w:tcW w:w="1760" w:type="dxa"/>
            <w:noWrap/>
            <w:hideMark/>
          </w:tcPr>
          <w:p w14:paraId="0690038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583.00</w:t>
            </w:r>
          </w:p>
        </w:tc>
      </w:tr>
      <w:tr w:rsidR="00EC26B3" w:rsidRPr="00EC26B3" w14:paraId="715F7B39" w14:textId="77777777" w:rsidTr="00EC26B3">
        <w:trPr>
          <w:trHeight w:val="320"/>
        </w:trPr>
        <w:tc>
          <w:tcPr>
            <w:tcW w:w="1980" w:type="dxa"/>
            <w:noWrap/>
            <w:hideMark/>
          </w:tcPr>
          <w:p w14:paraId="263AE48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Jamaica</w:t>
            </w:r>
          </w:p>
        </w:tc>
        <w:tc>
          <w:tcPr>
            <w:tcW w:w="992" w:type="dxa"/>
            <w:noWrap/>
            <w:hideMark/>
          </w:tcPr>
          <w:p w14:paraId="3C5EF0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2133D13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c>
          <w:tcPr>
            <w:tcW w:w="2265" w:type="dxa"/>
            <w:noWrap/>
            <w:hideMark/>
          </w:tcPr>
          <w:p w14:paraId="5BED2E00" w14:textId="09C76E0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50A90BD" w14:textId="7788364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F5A95B1" w14:textId="77777777" w:rsidTr="00EC26B3">
        <w:trPr>
          <w:trHeight w:val="320"/>
        </w:trPr>
        <w:tc>
          <w:tcPr>
            <w:tcW w:w="1980" w:type="dxa"/>
            <w:noWrap/>
            <w:hideMark/>
          </w:tcPr>
          <w:p w14:paraId="77072E5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Japan</w:t>
            </w:r>
          </w:p>
        </w:tc>
        <w:tc>
          <w:tcPr>
            <w:tcW w:w="992" w:type="dxa"/>
            <w:noWrap/>
            <w:hideMark/>
          </w:tcPr>
          <w:p w14:paraId="698AC54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BC0369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757.00</w:t>
            </w:r>
          </w:p>
        </w:tc>
        <w:tc>
          <w:tcPr>
            <w:tcW w:w="2265" w:type="dxa"/>
            <w:noWrap/>
            <w:hideMark/>
          </w:tcPr>
          <w:p w14:paraId="67FB6FA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38.00</w:t>
            </w:r>
          </w:p>
        </w:tc>
        <w:tc>
          <w:tcPr>
            <w:tcW w:w="1760" w:type="dxa"/>
            <w:noWrap/>
            <w:hideMark/>
          </w:tcPr>
          <w:p w14:paraId="33F8803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1169.00</w:t>
            </w:r>
          </w:p>
        </w:tc>
      </w:tr>
      <w:tr w:rsidR="00EC26B3" w:rsidRPr="00EC26B3" w14:paraId="50FBA7A6" w14:textId="77777777" w:rsidTr="00EC26B3">
        <w:trPr>
          <w:trHeight w:val="320"/>
        </w:trPr>
        <w:tc>
          <w:tcPr>
            <w:tcW w:w="1980" w:type="dxa"/>
            <w:noWrap/>
            <w:hideMark/>
          </w:tcPr>
          <w:p w14:paraId="312D827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Jordan</w:t>
            </w:r>
          </w:p>
        </w:tc>
        <w:tc>
          <w:tcPr>
            <w:tcW w:w="992" w:type="dxa"/>
            <w:noWrap/>
            <w:hideMark/>
          </w:tcPr>
          <w:p w14:paraId="39F3D16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9B5F82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2265" w:type="dxa"/>
            <w:noWrap/>
            <w:hideMark/>
          </w:tcPr>
          <w:p w14:paraId="34FE84F4" w14:textId="17C8C93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33F5DBC" w14:textId="143F1A6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E2E2144" w14:textId="77777777" w:rsidTr="00EC26B3">
        <w:trPr>
          <w:trHeight w:val="320"/>
        </w:trPr>
        <w:tc>
          <w:tcPr>
            <w:tcW w:w="1980" w:type="dxa"/>
            <w:noWrap/>
            <w:hideMark/>
          </w:tcPr>
          <w:p w14:paraId="615B678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Kazakhstan</w:t>
            </w:r>
          </w:p>
        </w:tc>
        <w:tc>
          <w:tcPr>
            <w:tcW w:w="992" w:type="dxa"/>
            <w:noWrap/>
            <w:hideMark/>
          </w:tcPr>
          <w:p w14:paraId="0AA009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38AB846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9.86</w:t>
            </w:r>
          </w:p>
        </w:tc>
        <w:tc>
          <w:tcPr>
            <w:tcW w:w="2265" w:type="dxa"/>
            <w:noWrap/>
            <w:hideMark/>
          </w:tcPr>
          <w:p w14:paraId="270423D0" w14:textId="75FF5ED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4DEB0B6" w14:textId="5F71EDF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F95549D" w14:textId="77777777" w:rsidTr="00EC26B3">
        <w:trPr>
          <w:trHeight w:val="320"/>
        </w:trPr>
        <w:tc>
          <w:tcPr>
            <w:tcW w:w="1980" w:type="dxa"/>
            <w:noWrap/>
            <w:hideMark/>
          </w:tcPr>
          <w:p w14:paraId="5ABEFDC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Kenya</w:t>
            </w:r>
          </w:p>
        </w:tc>
        <w:tc>
          <w:tcPr>
            <w:tcW w:w="992" w:type="dxa"/>
            <w:noWrap/>
            <w:hideMark/>
          </w:tcPr>
          <w:p w14:paraId="6C1B81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65652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0.92</w:t>
            </w:r>
          </w:p>
        </w:tc>
        <w:tc>
          <w:tcPr>
            <w:tcW w:w="2265" w:type="dxa"/>
            <w:noWrap/>
            <w:hideMark/>
          </w:tcPr>
          <w:p w14:paraId="689D3F07" w14:textId="4D27B5B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387E627" w14:textId="6D720D4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688D8CE" w14:textId="77777777" w:rsidTr="00EC26B3">
        <w:trPr>
          <w:trHeight w:val="320"/>
        </w:trPr>
        <w:tc>
          <w:tcPr>
            <w:tcW w:w="1980" w:type="dxa"/>
            <w:noWrap/>
            <w:hideMark/>
          </w:tcPr>
          <w:p w14:paraId="5EDBDAF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Kuwait</w:t>
            </w:r>
          </w:p>
        </w:tc>
        <w:tc>
          <w:tcPr>
            <w:tcW w:w="992" w:type="dxa"/>
            <w:noWrap/>
            <w:hideMark/>
          </w:tcPr>
          <w:p w14:paraId="336CC81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F46072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1.60</w:t>
            </w:r>
          </w:p>
        </w:tc>
        <w:tc>
          <w:tcPr>
            <w:tcW w:w="2265" w:type="dxa"/>
            <w:noWrap/>
            <w:hideMark/>
          </w:tcPr>
          <w:p w14:paraId="6C8E5935" w14:textId="4C0BFE5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C013CDE" w14:textId="62CDAB0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5875A27" w14:textId="77777777" w:rsidTr="00EC26B3">
        <w:trPr>
          <w:trHeight w:val="320"/>
        </w:trPr>
        <w:tc>
          <w:tcPr>
            <w:tcW w:w="1980" w:type="dxa"/>
            <w:noWrap/>
            <w:hideMark/>
          </w:tcPr>
          <w:p w14:paraId="0AF22D9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Kyrgyzstan</w:t>
            </w:r>
          </w:p>
        </w:tc>
        <w:tc>
          <w:tcPr>
            <w:tcW w:w="992" w:type="dxa"/>
            <w:noWrap/>
            <w:hideMark/>
          </w:tcPr>
          <w:p w14:paraId="07CC53D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44B8883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0.56</w:t>
            </w:r>
          </w:p>
        </w:tc>
        <w:tc>
          <w:tcPr>
            <w:tcW w:w="2265" w:type="dxa"/>
            <w:noWrap/>
            <w:hideMark/>
          </w:tcPr>
          <w:p w14:paraId="764D7EA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160128CF" w14:textId="0A43C7D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B516DDC" w14:textId="77777777" w:rsidTr="00EC26B3">
        <w:trPr>
          <w:trHeight w:val="320"/>
        </w:trPr>
        <w:tc>
          <w:tcPr>
            <w:tcW w:w="1980" w:type="dxa"/>
            <w:noWrap/>
            <w:hideMark/>
          </w:tcPr>
          <w:p w14:paraId="749A528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Laos</w:t>
            </w:r>
          </w:p>
        </w:tc>
        <w:tc>
          <w:tcPr>
            <w:tcW w:w="992" w:type="dxa"/>
            <w:noWrap/>
            <w:hideMark/>
          </w:tcPr>
          <w:p w14:paraId="5F5DB08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84A2BF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2265" w:type="dxa"/>
            <w:noWrap/>
            <w:hideMark/>
          </w:tcPr>
          <w:p w14:paraId="4086A044" w14:textId="21C17DE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7BF2740" w14:textId="39C9CC5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C8DD732" w14:textId="77777777" w:rsidTr="00EC26B3">
        <w:trPr>
          <w:trHeight w:val="320"/>
        </w:trPr>
        <w:tc>
          <w:tcPr>
            <w:tcW w:w="1980" w:type="dxa"/>
            <w:noWrap/>
            <w:hideMark/>
          </w:tcPr>
          <w:p w14:paraId="0DF05FD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Latvia</w:t>
            </w:r>
          </w:p>
        </w:tc>
        <w:tc>
          <w:tcPr>
            <w:tcW w:w="992" w:type="dxa"/>
            <w:noWrap/>
            <w:hideMark/>
          </w:tcPr>
          <w:p w14:paraId="5998DF6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8BEF2F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1.08</w:t>
            </w:r>
          </w:p>
        </w:tc>
        <w:tc>
          <w:tcPr>
            <w:tcW w:w="2265" w:type="dxa"/>
            <w:noWrap/>
            <w:hideMark/>
          </w:tcPr>
          <w:p w14:paraId="307AEBC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76B5190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0.90</w:t>
            </w:r>
          </w:p>
        </w:tc>
      </w:tr>
      <w:tr w:rsidR="00EC26B3" w:rsidRPr="00EC26B3" w14:paraId="39FA141B" w14:textId="77777777" w:rsidTr="00EC26B3">
        <w:trPr>
          <w:trHeight w:val="320"/>
        </w:trPr>
        <w:tc>
          <w:tcPr>
            <w:tcW w:w="1980" w:type="dxa"/>
            <w:noWrap/>
            <w:hideMark/>
          </w:tcPr>
          <w:p w14:paraId="08854E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Lebanon</w:t>
            </w:r>
          </w:p>
        </w:tc>
        <w:tc>
          <w:tcPr>
            <w:tcW w:w="992" w:type="dxa"/>
            <w:noWrap/>
            <w:hideMark/>
          </w:tcPr>
          <w:p w14:paraId="7D2A7D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222629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1.09</w:t>
            </w:r>
          </w:p>
        </w:tc>
        <w:tc>
          <w:tcPr>
            <w:tcW w:w="2265" w:type="dxa"/>
            <w:noWrap/>
            <w:hideMark/>
          </w:tcPr>
          <w:p w14:paraId="5C2CA08E" w14:textId="77FA73E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7184ACB" w14:textId="5BEE416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0B81609" w14:textId="77777777" w:rsidTr="00EC26B3">
        <w:trPr>
          <w:trHeight w:val="320"/>
        </w:trPr>
        <w:tc>
          <w:tcPr>
            <w:tcW w:w="1980" w:type="dxa"/>
            <w:noWrap/>
            <w:hideMark/>
          </w:tcPr>
          <w:p w14:paraId="49E218C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Lesotho</w:t>
            </w:r>
          </w:p>
        </w:tc>
        <w:tc>
          <w:tcPr>
            <w:tcW w:w="992" w:type="dxa"/>
            <w:noWrap/>
            <w:hideMark/>
          </w:tcPr>
          <w:p w14:paraId="01DDD41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61DBCD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0.08</w:t>
            </w:r>
          </w:p>
        </w:tc>
        <w:tc>
          <w:tcPr>
            <w:tcW w:w="2265" w:type="dxa"/>
            <w:noWrap/>
            <w:hideMark/>
          </w:tcPr>
          <w:p w14:paraId="2DE13E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351CE63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r>
      <w:tr w:rsidR="00EC26B3" w:rsidRPr="00EC26B3" w14:paraId="52237159" w14:textId="77777777" w:rsidTr="00EC26B3">
        <w:trPr>
          <w:trHeight w:val="320"/>
        </w:trPr>
        <w:tc>
          <w:tcPr>
            <w:tcW w:w="1980" w:type="dxa"/>
            <w:noWrap/>
            <w:hideMark/>
          </w:tcPr>
          <w:p w14:paraId="213213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Liberia</w:t>
            </w:r>
          </w:p>
        </w:tc>
        <w:tc>
          <w:tcPr>
            <w:tcW w:w="992" w:type="dxa"/>
            <w:noWrap/>
            <w:hideMark/>
          </w:tcPr>
          <w:p w14:paraId="191504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65D5398" w14:textId="568A1DE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55CC00A" w14:textId="6DEF79A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24026F5" w14:textId="0384F19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594317E" w14:textId="77777777" w:rsidTr="00EC26B3">
        <w:trPr>
          <w:trHeight w:val="320"/>
        </w:trPr>
        <w:tc>
          <w:tcPr>
            <w:tcW w:w="1980" w:type="dxa"/>
            <w:noWrap/>
            <w:hideMark/>
          </w:tcPr>
          <w:p w14:paraId="34C0563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Libya</w:t>
            </w:r>
          </w:p>
        </w:tc>
        <w:tc>
          <w:tcPr>
            <w:tcW w:w="992" w:type="dxa"/>
            <w:noWrap/>
            <w:hideMark/>
          </w:tcPr>
          <w:p w14:paraId="51B7A77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DA037E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0.37</w:t>
            </w:r>
          </w:p>
        </w:tc>
        <w:tc>
          <w:tcPr>
            <w:tcW w:w="2265" w:type="dxa"/>
            <w:noWrap/>
            <w:hideMark/>
          </w:tcPr>
          <w:p w14:paraId="568D712F" w14:textId="6557CBE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B3BF0DE" w14:textId="5939A33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03F6716" w14:textId="77777777" w:rsidTr="00EC26B3">
        <w:trPr>
          <w:trHeight w:val="320"/>
        </w:trPr>
        <w:tc>
          <w:tcPr>
            <w:tcW w:w="1980" w:type="dxa"/>
            <w:noWrap/>
            <w:hideMark/>
          </w:tcPr>
          <w:p w14:paraId="713B752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Lithuania</w:t>
            </w:r>
          </w:p>
        </w:tc>
        <w:tc>
          <w:tcPr>
            <w:tcW w:w="992" w:type="dxa"/>
            <w:noWrap/>
            <w:hideMark/>
          </w:tcPr>
          <w:p w14:paraId="1109625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00E2DB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8.70</w:t>
            </w:r>
          </w:p>
        </w:tc>
        <w:tc>
          <w:tcPr>
            <w:tcW w:w="2265" w:type="dxa"/>
            <w:noWrap/>
            <w:hideMark/>
          </w:tcPr>
          <w:p w14:paraId="2AFCD9B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0.54</w:t>
            </w:r>
          </w:p>
        </w:tc>
        <w:tc>
          <w:tcPr>
            <w:tcW w:w="1760" w:type="dxa"/>
            <w:noWrap/>
            <w:hideMark/>
          </w:tcPr>
          <w:p w14:paraId="413819B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2.50</w:t>
            </w:r>
          </w:p>
        </w:tc>
      </w:tr>
      <w:tr w:rsidR="00EC26B3" w:rsidRPr="00EC26B3" w14:paraId="11896B82" w14:textId="77777777" w:rsidTr="00EC26B3">
        <w:trPr>
          <w:trHeight w:val="320"/>
        </w:trPr>
        <w:tc>
          <w:tcPr>
            <w:tcW w:w="1980" w:type="dxa"/>
            <w:noWrap/>
            <w:hideMark/>
          </w:tcPr>
          <w:p w14:paraId="3B62762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Luxembourg</w:t>
            </w:r>
          </w:p>
        </w:tc>
        <w:tc>
          <w:tcPr>
            <w:tcW w:w="992" w:type="dxa"/>
            <w:noWrap/>
            <w:hideMark/>
          </w:tcPr>
          <w:p w14:paraId="4B5BBB1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925440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7.18</w:t>
            </w:r>
          </w:p>
        </w:tc>
        <w:tc>
          <w:tcPr>
            <w:tcW w:w="2265" w:type="dxa"/>
            <w:noWrap/>
            <w:hideMark/>
          </w:tcPr>
          <w:p w14:paraId="45AFEF9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1760" w:type="dxa"/>
            <w:noWrap/>
            <w:hideMark/>
          </w:tcPr>
          <w:p w14:paraId="0986C03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3.91</w:t>
            </w:r>
          </w:p>
        </w:tc>
      </w:tr>
      <w:tr w:rsidR="00EC26B3" w:rsidRPr="00EC26B3" w14:paraId="2A682C31" w14:textId="77777777" w:rsidTr="00EC26B3">
        <w:trPr>
          <w:trHeight w:val="320"/>
        </w:trPr>
        <w:tc>
          <w:tcPr>
            <w:tcW w:w="1980" w:type="dxa"/>
            <w:noWrap/>
            <w:hideMark/>
          </w:tcPr>
          <w:p w14:paraId="5FEE060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Macau SAR China</w:t>
            </w:r>
          </w:p>
        </w:tc>
        <w:tc>
          <w:tcPr>
            <w:tcW w:w="992" w:type="dxa"/>
            <w:noWrap/>
            <w:hideMark/>
          </w:tcPr>
          <w:p w14:paraId="496B51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3519025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6.67</w:t>
            </w:r>
          </w:p>
        </w:tc>
        <w:tc>
          <w:tcPr>
            <w:tcW w:w="2265" w:type="dxa"/>
            <w:noWrap/>
            <w:hideMark/>
          </w:tcPr>
          <w:p w14:paraId="1B7C2B70" w14:textId="34FB274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59B1B04" w14:textId="7FFDF8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ACDEE2C" w14:textId="77777777" w:rsidTr="00EC26B3">
        <w:trPr>
          <w:trHeight w:val="320"/>
        </w:trPr>
        <w:tc>
          <w:tcPr>
            <w:tcW w:w="1980" w:type="dxa"/>
            <w:noWrap/>
            <w:hideMark/>
          </w:tcPr>
          <w:p w14:paraId="79740F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Macedonia</w:t>
            </w:r>
          </w:p>
        </w:tc>
        <w:tc>
          <w:tcPr>
            <w:tcW w:w="992" w:type="dxa"/>
            <w:noWrap/>
            <w:hideMark/>
          </w:tcPr>
          <w:p w14:paraId="7472F30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8E1B36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05AC2CE5" w14:textId="5CE207F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94302C4" w14:textId="7F67951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7DB0149" w14:textId="77777777" w:rsidTr="00EC26B3">
        <w:trPr>
          <w:trHeight w:val="320"/>
        </w:trPr>
        <w:tc>
          <w:tcPr>
            <w:tcW w:w="1980" w:type="dxa"/>
            <w:noWrap/>
            <w:hideMark/>
          </w:tcPr>
          <w:p w14:paraId="2936E71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Madagascar</w:t>
            </w:r>
          </w:p>
        </w:tc>
        <w:tc>
          <w:tcPr>
            <w:tcW w:w="992" w:type="dxa"/>
            <w:noWrap/>
            <w:hideMark/>
          </w:tcPr>
          <w:p w14:paraId="3A4B9C9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1C435A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0.16</w:t>
            </w:r>
          </w:p>
        </w:tc>
        <w:tc>
          <w:tcPr>
            <w:tcW w:w="2265" w:type="dxa"/>
            <w:noWrap/>
            <w:hideMark/>
          </w:tcPr>
          <w:p w14:paraId="5F4A78B1" w14:textId="7FFD20A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7050D46" w14:textId="4F56B40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5129017" w14:textId="77777777" w:rsidTr="00EC26B3">
        <w:trPr>
          <w:trHeight w:val="320"/>
        </w:trPr>
        <w:tc>
          <w:tcPr>
            <w:tcW w:w="1980" w:type="dxa"/>
            <w:noWrap/>
            <w:hideMark/>
          </w:tcPr>
          <w:p w14:paraId="17CD129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Malawi</w:t>
            </w:r>
          </w:p>
        </w:tc>
        <w:tc>
          <w:tcPr>
            <w:tcW w:w="992" w:type="dxa"/>
            <w:noWrap/>
            <w:hideMark/>
          </w:tcPr>
          <w:p w14:paraId="314F89E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36ACC6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2265" w:type="dxa"/>
            <w:noWrap/>
            <w:hideMark/>
          </w:tcPr>
          <w:p w14:paraId="433018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1760" w:type="dxa"/>
            <w:noWrap/>
            <w:hideMark/>
          </w:tcPr>
          <w:p w14:paraId="271E6B99" w14:textId="37E2229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1D43AA3" w14:textId="77777777" w:rsidTr="00EC26B3">
        <w:trPr>
          <w:trHeight w:val="320"/>
        </w:trPr>
        <w:tc>
          <w:tcPr>
            <w:tcW w:w="1980" w:type="dxa"/>
            <w:noWrap/>
            <w:hideMark/>
          </w:tcPr>
          <w:p w14:paraId="442EB57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Malaysia</w:t>
            </w:r>
          </w:p>
        </w:tc>
        <w:tc>
          <w:tcPr>
            <w:tcW w:w="992" w:type="dxa"/>
            <w:noWrap/>
            <w:hideMark/>
          </w:tcPr>
          <w:p w14:paraId="4EF3B0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75BD7F4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15.52</w:t>
            </w:r>
          </w:p>
        </w:tc>
        <w:tc>
          <w:tcPr>
            <w:tcW w:w="2265" w:type="dxa"/>
            <w:noWrap/>
            <w:hideMark/>
          </w:tcPr>
          <w:p w14:paraId="01C8ECEA" w14:textId="7E54987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43574F3" w14:textId="06135F8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A2E31B2" w14:textId="77777777" w:rsidTr="00EC26B3">
        <w:trPr>
          <w:trHeight w:val="320"/>
        </w:trPr>
        <w:tc>
          <w:tcPr>
            <w:tcW w:w="1980" w:type="dxa"/>
            <w:noWrap/>
            <w:hideMark/>
          </w:tcPr>
          <w:p w14:paraId="25DA5E1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Maldives</w:t>
            </w:r>
          </w:p>
        </w:tc>
        <w:tc>
          <w:tcPr>
            <w:tcW w:w="992" w:type="dxa"/>
            <w:noWrap/>
            <w:hideMark/>
          </w:tcPr>
          <w:p w14:paraId="4557D71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5E385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0.23</w:t>
            </w:r>
          </w:p>
        </w:tc>
        <w:tc>
          <w:tcPr>
            <w:tcW w:w="2265" w:type="dxa"/>
            <w:noWrap/>
            <w:hideMark/>
          </w:tcPr>
          <w:p w14:paraId="1486E676" w14:textId="662148D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64402DA" w14:textId="273A154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4D0C493" w14:textId="77777777" w:rsidTr="00EC26B3">
        <w:trPr>
          <w:trHeight w:val="320"/>
        </w:trPr>
        <w:tc>
          <w:tcPr>
            <w:tcW w:w="1980" w:type="dxa"/>
            <w:noWrap/>
            <w:hideMark/>
          </w:tcPr>
          <w:p w14:paraId="693564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Mali</w:t>
            </w:r>
          </w:p>
        </w:tc>
        <w:tc>
          <w:tcPr>
            <w:tcW w:w="992" w:type="dxa"/>
            <w:noWrap/>
            <w:hideMark/>
          </w:tcPr>
          <w:p w14:paraId="406F0F6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FAEBAA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0.09</w:t>
            </w:r>
          </w:p>
        </w:tc>
        <w:tc>
          <w:tcPr>
            <w:tcW w:w="2265" w:type="dxa"/>
            <w:noWrap/>
            <w:hideMark/>
          </w:tcPr>
          <w:p w14:paraId="6D3CA45D" w14:textId="1BDD1EC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A7A6711" w14:textId="596B517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5ACF7DF" w14:textId="77777777" w:rsidTr="00EC26B3">
        <w:trPr>
          <w:trHeight w:val="320"/>
        </w:trPr>
        <w:tc>
          <w:tcPr>
            <w:tcW w:w="1980" w:type="dxa"/>
            <w:noWrap/>
            <w:hideMark/>
          </w:tcPr>
          <w:p w14:paraId="68122D9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Malta</w:t>
            </w:r>
          </w:p>
        </w:tc>
        <w:tc>
          <w:tcPr>
            <w:tcW w:w="992" w:type="dxa"/>
            <w:noWrap/>
            <w:hideMark/>
          </w:tcPr>
          <w:p w14:paraId="1C6BF32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45C6F0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1.40</w:t>
            </w:r>
          </w:p>
        </w:tc>
        <w:tc>
          <w:tcPr>
            <w:tcW w:w="2265" w:type="dxa"/>
            <w:noWrap/>
            <w:hideMark/>
          </w:tcPr>
          <w:p w14:paraId="191BE7B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0.15</w:t>
            </w:r>
          </w:p>
        </w:tc>
        <w:tc>
          <w:tcPr>
            <w:tcW w:w="1760" w:type="dxa"/>
            <w:noWrap/>
            <w:hideMark/>
          </w:tcPr>
          <w:p w14:paraId="5E950350" w14:textId="744160C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9CCC858" w14:textId="77777777" w:rsidTr="00EC26B3">
        <w:trPr>
          <w:trHeight w:val="320"/>
        </w:trPr>
        <w:tc>
          <w:tcPr>
            <w:tcW w:w="1980" w:type="dxa"/>
            <w:noWrap/>
            <w:hideMark/>
          </w:tcPr>
          <w:p w14:paraId="27ADD76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Mauritania</w:t>
            </w:r>
          </w:p>
        </w:tc>
        <w:tc>
          <w:tcPr>
            <w:tcW w:w="992" w:type="dxa"/>
            <w:noWrap/>
            <w:hideMark/>
          </w:tcPr>
          <w:p w14:paraId="532CE5B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C75041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0.29</w:t>
            </w:r>
          </w:p>
        </w:tc>
        <w:tc>
          <w:tcPr>
            <w:tcW w:w="2265" w:type="dxa"/>
            <w:noWrap/>
            <w:hideMark/>
          </w:tcPr>
          <w:p w14:paraId="302A5D5E" w14:textId="72BD5D4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44C9A6A" w14:textId="22DDC97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3D5D489" w14:textId="77777777" w:rsidTr="00EC26B3">
        <w:trPr>
          <w:trHeight w:val="320"/>
        </w:trPr>
        <w:tc>
          <w:tcPr>
            <w:tcW w:w="1980" w:type="dxa"/>
            <w:noWrap/>
            <w:hideMark/>
          </w:tcPr>
          <w:p w14:paraId="702ED1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Mauritius</w:t>
            </w:r>
          </w:p>
        </w:tc>
        <w:tc>
          <w:tcPr>
            <w:tcW w:w="992" w:type="dxa"/>
            <w:noWrap/>
            <w:hideMark/>
          </w:tcPr>
          <w:p w14:paraId="4F19ADD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72DE1B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0.32</w:t>
            </w:r>
          </w:p>
        </w:tc>
        <w:tc>
          <w:tcPr>
            <w:tcW w:w="2265" w:type="dxa"/>
            <w:noWrap/>
            <w:hideMark/>
          </w:tcPr>
          <w:p w14:paraId="2638616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1760" w:type="dxa"/>
            <w:noWrap/>
            <w:hideMark/>
          </w:tcPr>
          <w:p w14:paraId="5BFD69E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r>
      <w:tr w:rsidR="00EC26B3" w:rsidRPr="00EC26B3" w14:paraId="000539E4" w14:textId="77777777" w:rsidTr="00EC26B3">
        <w:trPr>
          <w:trHeight w:val="320"/>
        </w:trPr>
        <w:tc>
          <w:tcPr>
            <w:tcW w:w="1980" w:type="dxa"/>
            <w:noWrap/>
            <w:hideMark/>
          </w:tcPr>
          <w:p w14:paraId="5D47560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Mexico</w:t>
            </w:r>
          </w:p>
        </w:tc>
        <w:tc>
          <w:tcPr>
            <w:tcW w:w="992" w:type="dxa"/>
            <w:noWrap/>
            <w:hideMark/>
          </w:tcPr>
          <w:p w14:paraId="14BBFE3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B15771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7.00</w:t>
            </w:r>
          </w:p>
        </w:tc>
        <w:tc>
          <w:tcPr>
            <w:tcW w:w="2265" w:type="dxa"/>
            <w:noWrap/>
            <w:hideMark/>
          </w:tcPr>
          <w:p w14:paraId="5186ED7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2.00</w:t>
            </w:r>
          </w:p>
        </w:tc>
        <w:tc>
          <w:tcPr>
            <w:tcW w:w="1760" w:type="dxa"/>
            <w:noWrap/>
            <w:hideMark/>
          </w:tcPr>
          <w:p w14:paraId="40510A4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5.00</w:t>
            </w:r>
          </w:p>
        </w:tc>
      </w:tr>
      <w:tr w:rsidR="00EC26B3" w:rsidRPr="00EC26B3" w14:paraId="0D953A6C" w14:textId="77777777" w:rsidTr="00EC26B3">
        <w:trPr>
          <w:trHeight w:val="320"/>
        </w:trPr>
        <w:tc>
          <w:tcPr>
            <w:tcW w:w="1980" w:type="dxa"/>
            <w:noWrap/>
            <w:hideMark/>
          </w:tcPr>
          <w:p w14:paraId="638A945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Moldova</w:t>
            </w:r>
          </w:p>
        </w:tc>
        <w:tc>
          <w:tcPr>
            <w:tcW w:w="992" w:type="dxa"/>
            <w:noWrap/>
            <w:hideMark/>
          </w:tcPr>
          <w:p w14:paraId="566A273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416EA373" w14:textId="3D2958E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C813709" w14:textId="447BA42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4294052" w14:textId="45BE5E8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06CBE05" w14:textId="77777777" w:rsidTr="00EC26B3">
        <w:trPr>
          <w:trHeight w:val="320"/>
        </w:trPr>
        <w:tc>
          <w:tcPr>
            <w:tcW w:w="1980" w:type="dxa"/>
            <w:noWrap/>
            <w:hideMark/>
          </w:tcPr>
          <w:p w14:paraId="30EEF0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Mongolia</w:t>
            </w:r>
          </w:p>
        </w:tc>
        <w:tc>
          <w:tcPr>
            <w:tcW w:w="992" w:type="dxa"/>
            <w:noWrap/>
            <w:hideMark/>
          </w:tcPr>
          <w:p w14:paraId="5985236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3ACA63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0.26</w:t>
            </w:r>
          </w:p>
        </w:tc>
        <w:tc>
          <w:tcPr>
            <w:tcW w:w="2265" w:type="dxa"/>
            <w:noWrap/>
            <w:hideMark/>
          </w:tcPr>
          <w:p w14:paraId="7171B73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1760" w:type="dxa"/>
            <w:noWrap/>
            <w:hideMark/>
          </w:tcPr>
          <w:p w14:paraId="328DAE84" w14:textId="43108BA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AF9C4F6" w14:textId="77777777" w:rsidTr="00EC26B3">
        <w:trPr>
          <w:trHeight w:val="320"/>
        </w:trPr>
        <w:tc>
          <w:tcPr>
            <w:tcW w:w="1980" w:type="dxa"/>
            <w:noWrap/>
            <w:hideMark/>
          </w:tcPr>
          <w:p w14:paraId="66C284E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Montenegro</w:t>
            </w:r>
          </w:p>
        </w:tc>
        <w:tc>
          <w:tcPr>
            <w:tcW w:w="992" w:type="dxa"/>
            <w:noWrap/>
            <w:hideMark/>
          </w:tcPr>
          <w:p w14:paraId="4F718FD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2A9504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0.21</w:t>
            </w:r>
          </w:p>
        </w:tc>
        <w:tc>
          <w:tcPr>
            <w:tcW w:w="2265" w:type="dxa"/>
            <w:noWrap/>
            <w:hideMark/>
          </w:tcPr>
          <w:p w14:paraId="44798DB5" w14:textId="10DFF9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63E3166" w14:textId="321895B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1AC6D1C" w14:textId="77777777" w:rsidTr="00EC26B3">
        <w:trPr>
          <w:trHeight w:val="320"/>
        </w:trPr>
        <w:tc>
          <w:tcPr>
            <w:tcW w:w="1980" w:type="dxa"/>
            <w:noWrap/>
            <w:hideMark/>
          </w:tcPr>
          <w:p w14:paraId="7B05DFF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Morocco</w:t>
            </w:r>
          </w:p>
        </w:tc>
        <w:tc>
          <w:tcPr>
            <w:tcW w:w="992" w:type="dxa"/>
            <w:noWrap/>
            <w:hideMark/>
          </w:tcPr>
          <w:p w14:paraId="2B6DF55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4694EE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3.18</w:t>
            </w:r>
          </w:p>
        </w:tc>
        <w:tc>
          <w:tcPr>
            <w:tcW w:w="2265" w:type="dxa"/>
            <w:noWrap/>
            <w:hideMark/>
          </w:tcPr>
          <w:p w14:paraId="47043D38" w14:textId="0D7A101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8AD769F" w14:textId="5759B83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CA279AC" w14:textId="77777777" w:rsidTr="00EC26B3">
        <w:trPr>
          <w:trHeight w:val="320"/>
        </w:trPr>
        <w:tc>
          <w:tcPr>
            <w:tcW w:w="1980" w:type="dxa"/>
            <w:noWrap/>
            <w:hideMark/>
          </w:tcPr>
          <w:p w14:paraId="4EE279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Mozambique</w:t>
            </w:r>
          </w:p>
        </w:tc>
        <w:tc>
          <w:tcPr>
            <w:tcW w:w="992" w:type="dxa"/>
            <w:noWrap/>
            <w:hideMark/>
          </w:tcPr>
          <w:p w14:paraId="6152814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536DA16" w14:textId="170E5FE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4594E8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1760" w:type="dxa"/>
            <w:noWrap/>
            <w:hideMark/>
          </w:tcPr>
          <w:p w14:paraId="4126E816" w14:textId="70C4C4C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3646A74" w14:textId="77777777" w:rsidTr="00EC26B3">
        <w:trPr>
          <w:trHeight w:val="320"/>
        </w:trPr>
        <w:tc>
          <w:tcPr>
            <w:tcW w:w="1980" w:type="dxa"/>
            <w:noWrap/>
            <w:hideMark/>
          </w:tcPr>
          <w:p w14:paraId="5022819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Myanmar (Burma)</w:t>
            </w:r>
          </w:p>
        </w:tc>
        <w:tc>
          <w:tcPr>
            <w:tcW w:w="992" w:type="dxa"/>
            <w:noWrap/>
            <w:hideMark/>
          </w:tcPr>
          <w:p w14:paraId="56D364D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06D048C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7F8598E4" w14:textId="45A8F7C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3475A6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0.07</w:t>
            </w:r>
          </w:p>
        </w:tc>
      </w:tr>
      <w:tr w:rsidR="00EC26B3" w:rsidRPr="00EC26B3" w14:paraId="7A52F6C6" w14:textId="77777777" w:rsidTr="00EC26B3">
        <w:trPr>
          <w:trHeight w:val="320"/>
        </w:trPr>
        <w:tc>
          <w:tcPr>
            <w:tcW w:w="1980" w:type="dxa"/>
            <w:noWrap/>
            <w:hideMark/>
          </w:tcPr>
          <w:p w14:paraId="5E54A4B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NA</w:t>
            </w:r>
          </w:p>
        </w:tc>
        <w:tc>
          <w:tcPr>
            <w:tcW w:w="992" w:type="dxa"/>
            <w:noWrap/>
            <w:hideMark/>
          </w:tcPr>
          <w:p w14:paraId="7040637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EU</w:t>
            </w:r>
          </w:p>
        </w:tc>
        <w:tc>
          <w:tcPr>
            <w:tcW w:w="1843" w:type="dxa"/>
            <w:noWrap/>
            <w:hideMark/>
          </w:tcPr>
          <w:p w14:paraId="7133A0C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499.00</w:t>
            </w:r>
          </w:p>
        </w:tc>
        <w:tc>
          <w:tcPr>
            <w:tcW w:w="2265" w:type="dxa"/>
            <w:noWrap/>
            <w:hideMark/>
          </w:tcPr>
          <w:p w14:paraId="64AC752B" w14:textId="2861C17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717E25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866.00</w:t>
            </w:r>
          </w:p>
        </w:tc>
      </w:tr>
      <w:tr w:rsidR="00EC26B3" w:rsidRPr="00EC26B3" w14:paraId="4C7E7200" w14:textId="77777777" w:rsidTr="00EC26B3">
        <w:trPr>
          <w:trHeight w:val="320"/>
        </w:trPr>
        <w:tc>
          <w:tcPr>
            <w:tcW w:w="1980" w:type="dxa"/>
            <w:noWrap/>
            <w:hideMark/>
          </w:tcPr>
          <w:p w14:paraId="5BD1FB9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Namibia</w:t>
            </w:r>
          </w:p>
        </w:tc>
        <w:tc>
          <w:tcPr>
            <w:tcW w:w="992" w:type="dxa"/>
            <w:noWrap/>
            <w:hideMark/>
          </w:tcPr>
          <w:p w14:paraId="21ADE5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73E3CA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0.26</w:t>
            </w:r>
          </w:p>
        </w:tc>
        <w:tc>
          <w:tcPr>
            <w:tcW w:w="2265" w:type="dxa"/>
            <w:noWrap/>
            <w:hideMark/>
          </w:tcPr>
          <w:p w14:paraId="19A9A0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c>
          <w:tcPr>
            <w:tcW w:w="1760" w:type="dxa"/>
            <w:noWrap/>
            <w:hideMark/>
          </w:tcPr>
          <w:p w14:paraId="1B8B5D1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0.17</w:t>
            </w:r>
          </w:p>
        </w:tc>
      </w:tr>
      <w:tr w:rsidR="00EC26B3" w:rsidRPr="00EC26B3" w14:paraId="19E3E9B9" w14:textId="77777777" w:rsidTr="00EC26B3">
        <w:trPr>
          <w:trHeight w:val="320"/>
        </w:trPr>
        <w:tc>
          <w:tcPr>
            <w:tcW w:w="1980" w:type="dxa"/>
            <w:noWrap/>
            <w:hideMark/>
          </w:tcPr>
          <w:p w14:paraId="29E84A8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Nepal</w:t>
            </w:r>
          </w:p>
        </w:tc>
        <w:tc>
          <w:tcPr>
            <w:tcW w:w="992" w:type="dxa"/>
            <w:noWrap/>
            <w:hideMark/>
          </w:tcPr>
          <w:p w14:paraId="4F7F354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E2B5BF3" w14:textId="6A48C5A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07368D9" w14:textId="6B8395E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68A1211" w14:textId="2C8C0C4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55DABA9" w14:textId="77777777" w:rsidTr="00EC26B3">
        <w:trPr>
          <w:trHeight w:val="320"/>
        </w:trPr>
        <w:tc>
          <w:tcPr>
            <w:tcW w:w="1980" w:type="dxa"/>
            <w:noWrap/>
            <w:hideMark/>
          </w:tcPr>
          <w:p w14:paraId="578A25F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Netherlands</w:t>
            </w:r>
          </w:p>
        </w:tc>
        <w:tc>
          <w:tcPr>
            <w:tcW w:w="992" w:type="dxa"/>
            <w:noWrap/>
            <w:hideMark/>
          </w:tcPr>
          <w:p w14:paraId="69E0353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965BAA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67.78</w:t>
            </w:r>
          </w:p>
        </w:tc>
        <w:tc>
          <w:tcPr>
            <w:tcW w:w="2265" w:type="dxa"/>
            <w:noWrap/>
            <w:hideMark/>
          </w:tcPr>
          <w:p w14:paraId="2EB632F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1ECE249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33.26</w:t>
            </w:r>
          </w:p>
        </w:tc>
      </w:tr>
      <w:tr w:rsidR="00EC26B3" w:rsidRPr="00EC26B3" w14:paraId="756C1767" w14:textId="77777777" w:rsidTr="00EC26B3">
        <w:trPr>
          <w:trHeight w:val="320"/>
        </w:trPr>
        <w:tc>
          <w:tcPr>
            <w:tcW w:w="1980" w:type="dxa"/>
            <w:noWrap/>
            <w:hideMark/>
          </w:tcPr>
          <w:p w14:paraId="558F5C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New Caledonia</w:t>
            </w:r>
          </w:p>
        </w:tc>
        <w:tc>
          <w:tcPr>
            <w:tcW w:w="992" w:type="dxa"/>
            <w:noWrap/>
            <w:hideMark/>
          </w:tcPr>
          <w:p w14:paraId="77D0AFE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BF9CEB2" w14:textId="1CF0B8F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597B541C" w14:textId="7F419D9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B56A104" w14:textId="67B1A25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8E85A79" w14:textId="77777777" w:rsidTr="00EC26B3">
        <w:trPr>
          <w:trHeight w:val="320"/>
        </w:trPr>
        <w:tc>
          <w:tcPr>
            <w:tcW w:w="1980" w:type="dxa"/>
            <w:noWrap/>
            <w:hideMark/>
          </w:tcPr>
          <w:p w14:paraId="4ECABB7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New Zealand</w:t>
            </w:r>
          </w:p>
        </w:tc>
        <w:tc>
          <w:tcPr>
            <w:tcW w:w="992" w:type="dxa"/>
            <w:noWrap/>
            <w:hideMark/>
          </w:tcPr>
          <w:p w14:paraId="528761A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EB958A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37.00</w:t>
            </w:r>
          </w:p>
        </w:tc>
        <w:tc>
          <w:tcPr>
            <w:tcW w:w="2265" w:type="dxa"/>
            <w:noWrap/>
            <w:hideMark/>
          </w:tcPr>
          <w:p w14:paraId="178B89A4" w14:textId="3F03629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F2C132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8.00</w:t>
            </w:r>
          </w:p>
        </w:tc>
      </w:tr>
      <w:tr w:rsidR="00EC26B3" w:rsidRPr="00EC26B3" w14:paraId="3CA37C2E" w14:textId="77777777" w:rsidTr="00EC26B3">
        <w:trPr>
          <w:trHeight w:val="320"/>
        </w:trPr>
        <w:tc>
          <w:tcPr>
            <w:tcW w:w="1980" w:type="dxa"/>
            <w:noWrap/>
            <w:hideMark/>
          </w:tcPr>
          <w:p w14:paraId="44E3A57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Nicaragua</w:t>
            </w:r>
          </w:p>
        </w:tc>
        <w:tc>
          <w:tcPr>
            <w:tcW w:w="992" w:type="dxa"/>
            <w:noWrap/>
            <w:hideMark/>
          </w:tcPr>
          <w:p w14:paraId="6C502B2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A93B42E" w14:textId="7E18A84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6F743A3A" w14:textId="06197C7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8EAA407" w14:textId="07E73CC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215B687" w14:textId="77777777" w:rsidTr="00EC26B3">
        <w:trPr>
          <w:trHeight w:val="320"/>
        </w:trPr>
        <w:tc>
          <w:tcPr>
            <w:tcW w:w="1980" w:type="dxa"/>
            <w:noWrap/>
            <w:hideMark/>
          </w:tcPr>
          <w:p w14:paraId="66DFD02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Niger</w:t>
            </w:r>
          </w:p>
        </w:tc>
        <w:tc>
          <w:tcPr>
            <w:tcW w:w="992" w:type="dxa"/>
            <w:noWrap/>
            <w:hideMark/>
          </w:tcPr>
          <w:p w14:paraId="3341EB3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2E8B462" w14:textId="1128106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45CD790" w14:textId="0BA6FCF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8C67F7C" w14:textId="3D3CCBD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E4F2CD6" w14:textId="77777777" w:rsidTr="00EC26B3">
        <w:trPr>
          <w:trHeight w:val="320"/>
        </w:trPr>
        <w:tc>
          <w:tcPr>
            <w:tcW w:w="1980" w:type="dxa"/>
            <w:noWrap/>
            <w:hideMark/>
          </w:tcPr>
          <w:p w14:paraId="360823E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Nigeria</w:t>
            </w:r>
          </w:p>
        </w:tc>
        <w:tc>
          <w:tcPr>
            <w:tcW w:w="992" w:type="dxa"/>
            <w:noWrap/>
            <w:hideMark/>
          </w:tcPr>
          <w:p w14:paraId="7155F3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970A03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1.40</w:t>
            </w:r>
          </w:p>
        </w:tc>
        <w:tc>
          <w:tcPr>
            <w:tcW w:w="2265" w:type="dxa"/>
            <w:noWrap/>
            <w:hideMark/>
          </w:tcPr>
          <w:p w14:paraId="40BE21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0.40</w:t>
            </w:r>
          </w:p>
        </w:tc>
        <w:tc>
          <w:tcPr>
            <w:tcW w:w="1760" w:type="dxa"/>
            <w:noWrap/>
            <w:hideMark/>
          </w:tcPr>
          <w:p w14:paraId="59196547" w14:textId="7BDD7A8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2F6828F" w14:textId="77777777" w:rsidTr="00EC26B3">
        <w:trPr>
          <w:trHeight w:val="320"/>
        </w:trPr>
        <w:tc>
          <w:tcPr>
            <w:tcW w:w="1980" w:type="dxa"/>
            <w:noWrap/>
            <w:hideMark/>
          </w:tcPr>
          <w:p w14:paraId="7E77D1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Norway</w:t>
            </w:r>
          </w:p>
        </w:tc>
        <w:tc>
          <w:tcPr>
            <w:tcW w:w="992" w:type="dxa"/>
            <w:noWrap/>
            <w:hideMark/>
          </w:tcPr>
          <w:p w14:paraId="55B1D6B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2862FF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16.00</w:t>
            </w:r>
          </w:p>
        </w:tc>
        <w:tc>
          <w:tcPr>
            <w:tcW w:w="2265" w:type="dxa"/>
            <w:noWrap/>
            <w:hideMark/>
          </w:tcPr>
          <w:p w14:paraId="10EB3DF9" w14:textId="43AFEBE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BB53D1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18.00</w:t>
            </w:r>
          </w:p>
        </w:tc>
      </w:tr>
      <w:tr w:rsidR="00EC26B3" w:rsidRPr="00EC26B3" w14:paraId="6C648566" w14:textId="77777777" w:rsidTr="00EC26B3">
        <w:trPr>
          <w:trHeight w:val="320"/>
        </w:trPr>
        <w:tc>
          <w:tcPr>
            <w:tcW w:w="1980" w:type="dxa"/>
            <w:noWrap/>
            <w:hideMark/>
          </w:tcPr>
          <w:p w14:paraId="25FB9FE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Oman</w:t>
            </w:r>
          </w:p>
        </w:tc>
        <w:tc>
          <w:tcPr>
            <w:tcW w:w="992" w:type="dxa"/>
            <w:noWrap/>
            <w:hideMark/>
          </w:tcPr>
          <w:p w14:paraId="413280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967DE86" w14:textId="78539D6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0D0860F" w14:textId="23B3963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AB3BCF3" w14:textId="41CF8BE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45CFC76" w14:textId="77777777" w:rsidTr="00EC26B3">
        <w:trPr>
          <w:trHeight w:val="320"/>
        </w:trPr>
        <w:tc>
          <w:tcPr>
            <w:tcW w:w="1980" w:type="dxa"/>
            <w:noWrap/>
            <w:hideMark/>
          </w:tcPr>
          <w:p w14:paraId="675E931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Pakistan</w:t>
            </w:r>
          </w:p>
        </w:tc>
        <w:tc>
          <w:tcPr>
            <w:tcW w:w="992" w:type="dxa"/>
            <w:noWrap/>
            <w:hideMark/>
          </w:tcPr>
          <w:p w14:paraId="323CB42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DD78F0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7.10</w:t>
            </w:r>
          </w:p>
        </w:tc>
        <w:tc>
          <w:tcPr>
            <w:tcW w:w="2265" w:type="dxa"/>
            <w:noWrap/>
            <w:hideMark/>
          </w:tcPr>
          <w:p w14:paraId="3198255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1.10</w:t>
            </w:r>
          </w:p>
        </w:tc>
        <w:tc>
          <w:tcPr>
            <w:tcW w:w="1760" w:type="dxa"/>
            <w:noWrap/>
            <w:hideMark/>
          </w:tcPr>
          <w:p w14:paraId="34DC595C" w14:textId="02C745A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1430FB7" w14:textId="77777777" w:rsidTr="00EC26B3">
        <w:trPr>
          <w:trHeight w:val="320"/>
        </w:trPr>
        <w:tc>
          <w:tcPr>
            <w:tcW w:w="1980" w:type="dxa"/>
            <w:noWrap/>
            <w:hideMark/>
          </w:tcPr>
          <w:p w14:paraId="7E4DECC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Panama</w:t>
            </w:r>
          </w:p>
        </w:tc>
        <w:tc>
          <w:tcPr>
            <w:tcW w:w="992" w:type="dxa"/>
            <w:noWrap/>
            <w:hideMark/>
          </w:tcPr>
          <w:p w14:paraId="0E811A5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9DCF85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w:t>
            </w:r>
          </w:p>
        </w:tc>
        <w:tc>
          <w:tcPr>
            <w:tcW w:w="2265" w:type="dxa"/>
            <w:noWrap/>
            <w:hideMark/>
          </w:tcPr>
          <w:p w14:paraId="7D2FEEEE" w14:textId="71745FF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2EE0BAF" w14:textId="62A6E12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1BE9DC7" w14:textId="77777777" w:rsidTr="00EC26B3">
        <w:trPr>
          <w:trHeight w:val="320"/>
        </w:trPr>
        <w:tc>
          <w:tcPr>
            <w:tcW w:w="1980" w:type="dxa"/>
            <w:noWrap/>
            <w:hideMark/>
          </w:tcPr>
          <w:p w14:paraId="34BEC2D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Papua New Guinea</w:t>
            </w:r>
          </w:p>
        </w:tc>
        <w:tc>
          <w:tcPr>
            <w:tcW w:w="992" w:type="dxa"/>
            <w:noWrap/>
            <w:hideMark/>
          </w:tcPr>
          <w:p w14:paraId="1545603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187E01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1.71</w:t>
            </w:r>
          </w:p>
        </w:tc>
        <w:tc>
          <w:tcPr>
            <w:tcW w:w="2265" w:type="dxa"/>
            <w:noWrap/>
            <w:hideMark/>
          </w:tcPr>
          <w:p w14:paraId="74AD87BB" w14:textId="5D0EFBD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03D10E9" w14:textId="1D4E5E2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6A85BB7" w14:textId="77777777" w:rsidTr="00EC26B3">
        <w:trPr>
          <w:trHeight w:val="320"/>
        </w:trPr>
        <w:tc>
          <w:tcPr>
            <w:tcW w:w="1980" w:type="dxa"/>
            <w:noWrap/>
            <w:hideMark/>
          </w:tcPr>
          <w:p w14:paraId="08B79AB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Paraguay</w:t>
            </w:r>
          </w:p>
        </w:tc>
        <w:tc>
          <w:tcPr>
            <w:tcW w:w="992" w:type="dxa"/>
            <w:noWrap/>
            <w:hideMark/>
          </w:tcPr>
          <w:p w14:paraId="06B5F8A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0E11F22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0.45</w:t>
            </w:r>
          </w:p>
        </w:tc>
        <w:tc>
          <w:tcPr>
            <w:tcW w:w="2265" w:type="dxa"/>
            <w:noWrap/>
            <w:hideMark/>
          </w:tcPr>
          <w:p w14:paraId="6183DA0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c>
          <w:tcPr>
            <w:tcW w:w="1760" w:type="dxa"/>
            <w:noWrap/>
            <w:hideMark/>
          </w:tcPr>
          <w:p w14:paraId="1A4F1369" w14:textId="2CD46DC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C2B86D" w14:textId="77777777" w:rsidTr="00EC26B3">
        <w:trPr>
          <w:trHeight w:val="320"/>
        </w:trPr>
        <w:tc>
          <w:tcPr>
            <w:tcW w:w="1980" w:type="dxa"/>
            <w:noWrap/>
            <w:hideMark/>
          </w:tcPr>
          <w:p w14:paraId="63D35AA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Peru</w:t>
            </w:r>
          </w:p>
        </w:tc>
        <w:tc>
          <w:tcPr>
            <w:tcW w:w="992" w:type="dxa"/>
            <w:noWrap/>
            <w:hideMark/>
          </w:tcPr>
          <w:p w14:paraId="3E49134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1475727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18.30</w:t>
            </w:r>
          </w:p>
        </w:tc>
        <w:tc>
          <w:tcPr>
            <w:tcW w:w="2265" w:type="dxa"/>
            <w:noWrap/>
            <w:hideMark/>
          </w:tcPr>
          <w:p w14:paraId="78B6349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0.30</w:t>
            </w:r>
          </w:p>
        </w:tc>
        <w:tc>
          <w:tcPr>
            <w:tcW w:w="1760" w:type="dxa"/>
            <w:noWrap/>
            <w:hideMark/>
          </w:tcPr>
          <w:p w14:paraId="010CAFD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17.10</w:t>
            </w:r>
          </w:p>
        </w:tc>
      </w:tr>
      <w:tr w:rsidR="00EC26B3" w:rsidRPr="00EC26B3" w14:paraId="1A6043E7" w14:textId="77777777" w:rsidTr="00EC26B3">
        <w:trPr>
          <w:trHeight w:val="320"/>
        </w:trPr>
        <w:tc>
          <w:tcPr>
            <w:tcW w:w="1980" w:type="dxa"/>
            <w:noWrap/>
            <w:hideMark/>
          </w:tcPr>
          <w:p w14:paraId="6F2A07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Philippines</w:t>
            </w:r>
          </w:p>
        </w:tc>
        <w:tc>
          <w:tcPr>
            <w:tcW w:w="992" w:type="dxa"/>
            <w:noWrap/>
            <w:hideMark/>
          </w:tcPr>
          <w:p w14:paraId="3A804FE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6786C56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10.80</w:t>
            </w:r>
          </w:p>
        </w:tc>
        <w:tc>
          <w:tcPr>
            <w:tcW w:w="2265" w:type="dxa"/>
            <w:noWrap/>
            <w:hideMark/>
          </w:tcPr>
          <w:p w14:paraId="38501B3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w:t>
            </w:r>
          </w:p>
        </w:tc>
        <w:tc>
          <w:tcPr>
            <w:tcW w:w="1760" w:type="dxa"/>
            <w:noWrap/>
            <w:hideMark/>
          </w:tcPr>
          <w:p w14:paraId="74311785" w14:textId="18E9D87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0995ACC" w14:textId="77777777" w:rsidTr="00EC26B3">
        <w:trPr>
          <w:trHeight w:val="320"/>
        </w:trPr>
        <w:tc>
          <w:tcPr>
            <w:tcW w:w="1980" w:type="dxa"/>
            <w:noWrap/>
            <w:hideMark/>
          </w:tcPr>
          <w:p w14:paraId="7A19AEA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Poland</w:t>
            </w:r>
          </w:p>
        </w:tc>
        <w:tc>
          <w:tcPr>
            <w:tcW w:w="992" w:type="dxa"/>
            <w:noWrap/>
            <w:hideMark/>
          </w:tcPr>
          <w:p w14:paraId="464F718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0C2142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40.80</w:t>
            </w:r>
          </w:p>
        </w:tc>
        <w:tc>
          <w:tcPr>
            <w:tcW w:w="2265" w:type="dxa"/>
            <w:noWrap/>
            <w:hideMark/>
          </w:tcPr>
          <w:p w14:paraId="608B7E5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2.20</w:t>
            </w:r>
          </w:p>
        </w:tc>
        <w:tc>
          <w:tcPr>
            <w:tcW w:w="1760" w:type="dxa"/>
            <w:noWrap/>
            <w:hideMark/>
          </w:tcPr>
          <w:p w14:paraId="627AEB1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29.10</w:t>
            </w:r>
          </w:p>
        </w:tc>
      </w:tr>
      <w:tr w:rsidR="00EC26B3" w:rsidRPr="00EC26B3" w14:paraId="1CEDFA79" w14:textId="77777777" w:rsidTr="00EC26B3">
        <w:trPr>
          <w:trHeight w:val="320"/>
        </w:trPr>
        <w:tc>
          <w:tcPr>
            <w:tcW w:w="1980" w:type="dxa"/>
            <w:noWrap/>
            <w:hideMark/>
          </w:tcPr>
          <w:p w14:paraId="363D199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Portugal</w:t>
            </w:r>
          </w:p>
        </w:tc>
        <w:tc>
          <w:tcPr>
            <w:tcW w:w="992" w:type="dxa"/>
            <w:noWrap/>
            <w:hideMark/>
          </w:tcPr>
          <w:p w14:paraId="610C0C7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6467A0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10.76</w:t>
            </w:r>
          </w:p>
        </w:tc>
        <w:tc>
          <w:tcPr>
            <w:tcW w:w="2265" w:type="dxa"/>
            <w:noWrap/>
            <w:hideMark/>
          </w:tcPr>
          <w:p w14:paraId="78C37D95" w14:textId="7E170C1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EB5BBAE" w14:textId="47C85BD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A2E8105" w14:textId="77777777" w:rsidTr="00EC26B3">
        <w:trPr>
          <w:trHeight w:val="320"/>
        </w:trPr>
        <w:tc>
          <w:tcPr>
            <w:tcW w:w="1980" w:type="dxa"/>
            <w:noWrap/>
            <w:hideMark/>
          </w:tcPr>
          <w:p w14:paraId="70AEBB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Puerto Rico</w:t>
            </w:r>
          </w:p>
        </w:tc>
        <w:tc>
          <w:tcPr>
            <w:tcW w:w="992" w:type="dxa"/>
            <w:noWrap/>
            <w:hideMark/>
          </w:tcPr>
          <w:p w14:paraId="7A6DBB8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5EC14C11" w14:textId="3F176FA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38901067" w14:textId="349485F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9D20C4C" w14:textId="0B5485C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75FC21F" w14:textId="77777777" w:rsidTr="00EC26B3">
        <w:trPr>
          <w:trHeight w:val="320"/>
        </w:trPr>
        <w:tc>
          <w:tcPr>
            <w:tcW w:w="1980" w:type="dxa"/>
            <w:noWrap/>
            <w:hideMark/>
          </w:tcPr>
          <w:p w14:paraId="45188C9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Qatar</w:t>
            </w:r>
          </w:p>
        </w:tc>
        <w:tc>
          <w:tcPr>
            <w:tcW w:w="992" w:type="dxa"/>
            <w:noWrap/>
            <w:hideMark/>
          </w:tcPr>
          <w:p w14:paraId="59D716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2B92F0B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20.60</w:t>
            </w:r>
          </w:p>
        </w:tc>
        <w:tc>
          <w:tcPr>
            <w:tcW w:w="2265" w:type="dxa"/>
            <w:noWrap/>
            <w:hideMark/>
          </w:tcPr>
          <w:p w14:paraId="3F2A984B" w14:textId="7806A72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02144F8" w14:textId="7D81BA1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D10FDCC" w14:textId="77777777" w:rsidTr="00EC26B3">
        <w:trPr>
          <w:trHeight w:val="320"/>
        </w:trPr>
        <w:tc>
          <w:tcPr>
            <w:tcW w:w="1980" w:type="dxa"/>
            <w:noWrap/>
            <w:hideMark/>
          </w:tcPr>
          <w:p w14:paraId="2FA70BE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Romania</w:t>
            </w:r>
          </w:p>
        </w:tc>
        <w:tc>
          <w:tcPr>
            <w:tcW w:w="992" w:type="dxa"/>
            <w:noWrap/>
            <w:hideMark/>
          </w:tcPr>
          <w:p w14:paraId="3680ABC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14BE69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2.40</w:t>
            </w:r>
          </w:p>
        </w:tc>
        <w:tc>
          <w:tcPr>
            <w:tcW w:w="2265" w:type="dxa"/>
            <w:noWrap/>
            <w:hideMark/>
          </w:tcPr>
          <w:p w14:paraId="57D9DFC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1.50</w:t>
            </w:r>
          </w:p>
        </w:tc>
        <w:tc>
          <w:tcPr>
            <w:tcW w:w="1760" w:type="dxa"/>
            <w:noWrap/>
            <w:hideMark/>
          </w:tcPr>
          <w:p w14:paraId="5C6AECF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7.40</w:t>
            </w:r>
          </w:p>
        </w:tc>
      </w:tr>
      <w:tr w:rsidR="00EC26B3" w:rsidRPr="00EC26B3" w14:paraId="40F07026" w14:textId="77777777" w:rsidTr="00EC26B3">
        <w:trPr>
          <w:trHeight w:val="320"/>
        </w:trPr>
        <w:tc>
          <w:tcPr>
            <w:tcW w:w="1980" w:type="dxa"/>
            <w:noWrap/>
            <w:hideMark/>
          </w:tcPr>
          <w:p w14:paraId="5FE5349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Russia</w:t>
            </w:r>
          </w:p>
        </w:tc>
        <w:tc>
          <w:tcPr>
            <w:tcW w:w="992" w:type="dxa"/>
            <w:noWrap/>
            <w:hideMark/>
          </w:tcPr>
          <w:p w14:paraId="771EF7D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7A15F5E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29.00</w:t>
            </w:r>
          </w:p>
        </w:tc>
        <w:tc>
          <w:tcPr>
            <w:tcW w:w="2265" w:type="dxa"/>
            <w:noWrap/>
            <w:hideMark/>
          </w:tcPr>
          <w:p w14:paraId="378764D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6033DE9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15.00</w:t>
            </w:r>
          </w:p>
        </w:tc>
      </w:tr>
      <w:tr w:rsidR="00EC26B3" w:rsidRPr="00EC26B3" w14:paraId="1C1C4D23" w14:textId="77777777" w:rsidTr="00EC26B3">
        <w:trPr>
          <w:trHeight w:val="320"/>
        </w:trPr>
        <w:tc>
          <w:tcPr>
            <w:tcW w:w="1980" w:type="dxa"/>
            <w:noWrap/>
            <w:hideMark/>
          </w:tcPr>
          <w:p w14:paraId="630B3B5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Rwanda</w:t>
            </w:r>
          </w:p>
        </w:tc>
        <w:tc>
          <w:tcPr>
            <w:tcW w:w="992" w:type="dxa"/>
            <w:noWrap/>
            <w:hideMark/>
          </w:tcPr>
          <w:p w14:paraId="40F07B2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4B08AD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0.31</w:t>
            </w:r>
          </w:p>
        </w:tc>
        <w:tc>
          <w:tcPr>
            <w:tcW w:w="2265" w:type="dxa"/>
            <w:noWrap/>
            <w:hideMark/>
          </w:tcPr>
          <w:p w14:paraId="63CC0D03" w14:textId="66FE1A0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61C05EE" w14:textId="5C2E773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5111BEE" w14:textId="77777777" w:rsidTr="00EC26B3">
        <w:trPr>
          <w:trHeight w:val="320"/>
        </w:trPr>
        <w:tc>
          <w:tcPr>
            <w:tcW w:w="1980" w:type="dxa"/>
            <w:noWrap/>
            <w:hideMark/>
          </w:tcPr>
          <w:p w14:paraId="04C7EA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Samoa</w:t>
            </w:r>
          </w:p>
        </w:tc>
        <w:tc>
          <w:tcPr>
            <w:tcW w:w="992" w:type="dxa"/>
            <w:noWrap/>
            <w:hideMark/>
          </w:tcPr>
          <w:p w14:paraId="0485494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857E80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0.03</w:t>
            </w:r>
          </w:p>
        </w:tc>
        <w:tc>
          <w:tcPr>
            <w:tcW w:w="2265" w:type="dxa"/>
            <w:noWrap/>
            <w:hideMark/>
          </w:tcPr>
          <w:p w14:paraId="2F6C3A58" w14:textId="7AE388C1"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606FC7C" w14:textId="235AEE5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F9A9CEF" w14:textId="77777777" w:rsidTr="00EC26B3">
        <w:trPr>
          <w:trHeight w:val="320"/>
        </w:trPr>
        <w:tc>
          <w:tcPr>
            <w:tcW w:w="1980" w:type="dxa"/>
            <w:noWrap/>
            <w:hideMark/>
          </w:tcPr>
          <w:p w14:paraId="6C694F1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Saudi Arabia</w:t>
            </w:r>
          </w:p>
        </w:tc>
        <w:tc>
          <w:tcPr>
            <w:tcW w:w="992" w:type="dxa"/>
            <w:noWrap/>
            <w:hideMark/>
          </w:tcPr>
          <w:p w14:paraId="1F0C89E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F12A39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16.00</w:t>
            </w:r>
          </w:p>
        </w:tc>
        <w:tc>
          <w:tcPr>
            <w:tcW w:w="2265" w:type="dxa"/>
            <w:noWrap/>
            <w:hideMark/>
          </w:tcPr>
          <w:p w14:paraId="491B387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13.00</w:t>
            </w:r>
          </w:p>
        </w:tc>
        <w:tc>
          <w:tcPr>
            <w:tcW w:w="1760" w:type="dxa"/>
            <w:noWrap/>
            <w:hideMark/>
          </w:tcPr>
          <w:p w14:paraId="345302A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6.00</w:t>
            </w:r>
          </w:p>
        </w:tc>
      </w:tr>
      <w:tr w:rsidR="00EC26B3" w:rsidRPr="00EC26B3" w14:paraId="7E186B07" w14:textId="77777777" w:rsidTr="00EC26B3">
        <w:trPr>
          <w:trHeight w:val="320"/>
        </w:trPr>
        <w:tc>
          <w:tcPr>
            <w:tcW w:w="1980" w:type="dxa"/>
            <w:noWrap/>
            <w:hideMark/>
          </w:tcPr>
          <w:p w14:paraId="198360D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Senegal</w:t>
            </w:r>
          </w:p>
        </w:tc>
        <w:tc>
          <w:tcPr>
            <w:tcW w:w="992" w:type="dxa"/>
            <w:noWrap/>
            <w:hideMark/>
          </w:tcPr>
          <w:p w14:paraId="602777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5303B5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0.60</w:t>
            </w:r>
          </w:p>
        </w:tc>
        <w:tc>
          <w:tcPr>
            <w:tcW w:w="2265" w:type="dxa"/>
            <w:noWrap/>
            <w:hideMark/>
          </w:tcPr>
          <w:p w14:paraId="0661C26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1760" w:type="dxa"/>
            <w:noWrap/>
            <w:hideMark/>
          </w:tcPr>
          <w:p w14:paraId="6F6B2FD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r>
      <w:tr w:rsidR="00EC26B3" w:rsidRPr="00EC26B3" w14:paraId="039DFE5B" w14:textId="77777777" w:rsidTr="00EC26B3">
        <w:trPr>
          <w:trHeight w:val="320"/>
        </w:trPr>
        <w:tc>
          <w:tcPr>
            <w:tcW w:w="1980" w:type="dxa"/>
            <w:noWrap/>
            <w:hideMark/>
          </w:tcPr>
          <w:p w14:paraId="09CEF6D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Serbia</w:t>
            </w:r>
          </w:p>
        </w:tc>
        <w:tc>
          <w:tcPr>
            <w:tcW w:w="992" w:type="dxa"/>
            <w:noWrap/>
            <w:hideMark/>
          </w:tcPr>
          <w:p w14:paraId="63E03CF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C90C08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2.83</w:t>
            </w:r>
          </w:p>
        </w:tc>
        <w:tc>
          <w:tcPr>
            <w:tcW w:w="2265" w:type="dxa"/>
            <w:noWrap/>
            <w:hideMark/>
          </w:tcPr>
          <w:p w14:paraId="4836D63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0.39</w:t>
            </w:r>
          </w:p>
        </w:tc>
        <w:tc>
          <w:tcPr>
            <w:tcW w:w="1760" w:type="dxa"/>
            <w:noWrap/>
            <w:hideMark/>
          </w:tcPr>
          <w:p w14:paraId="7AC571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2.64</w:t>
            </w:r>
          </w:p>
        </w:tc>
      </w:tr>
      <w:tr w:rsidR="00EC26B3" w:rsidRPr="00EC26B3" w14:paraId="7BA5C1D2" w14:textId="77777777" w:rsidTr="00EC26B3">
        <w:trPr>
          <w:trHeight w:val="320"/>
        </w:trPr>
        <w:tc>
          <w:tcPr>
            <w:tcW w:w="1980" w:type="dxa"/>
            <w:noWrap/>
            <w:hideMark/>
          </w:tcPr>
          <w:p w14:paraId="5F3397B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Sierra Leone</w:t>
            </w:r>
          </w:p>
        </w:tc>
        <w:tc>
          <w:tcPr>
            <w:tcW w:w="992" w:type="dxa"/>
            <w:noWrap/>
            <w:hideMark/>
          </w:tcPr>
          <w:p w14:paraId="59510DB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5882071"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2265" w:type="dxa"/>
            <w:noWrap/>
            <w:hideMark/>
          </w:tcPr>
          <w:p w14:paraId="2251454D" w14:textId="142BE41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22DC61EF" w14:textId="4BAF2B6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9449138" w14:textId="77777777" w:rsidTr="00EC26B3">
        <w:trPr>
          <w:trHeight w:val="320"/>
        </w:trPr>
        <w:tc>
          <w:tcPr>
            <w:tcW w:w="1980" w:type="dxa"/>
            <w:noWrap/>
            <w:hideMark/>
          </w:tcPr>
          <w:p w14:paraId="210997B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Singapore</w:t>
            </w:r>
          </w:p>
        </w:tc>
        <w:tc>
          <w:tcPr>
            <w:tcW w:w="992" w:type="dxa"/>
            <w:noWrap/>
            <w:hideMark/>
          </w:tcPr>
          <w:p w14:paraId="080F10A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44FE3B6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51.00</w:t>
            </w:r>
          </w:p>
        </w:tc>
        <w:tc>
          <w:tcPr>
            <w:tcW w:w="2265" w:type="dxa"/>
            <w:noWrap/>
            <w:hideMark/>
          </w:tcPr>
          <w:p w14:paraId="6839670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7D3299D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14.00</w:t>
            </w:r>
          </w:p>
        </w:tc>
      </w:tr>
      <w:tr w:rsidR="00EC26B3" w:rsidRPr="00EC26B3" w14:paraId="59CA8BFE" w14:textId="77777777" w:rsidTr="00EC26B3">
        <w:trPr>
          <w:trHeight w:val="320"/>
        </w:trPr>
        <w:tc>
          <w:tcPr>
            <w:tcW w:w="1980" w:type="dxa"/>
            <w:noWrap/>
            <w:hideMark/>
          </w:tcPr>
          <w:p w14:paraId="7683C92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Slovakia</w:t>
            </w:r>
          </w:p>
        </w:tc>
        <w:tc>
          <w:tcPr>
            <w:tcW w:w="992" w:type="dxa"/>
            <w:noWrap/>
            <w:hideMark/>
          </w:tcPr>
          <w:p w14:paraId="38C9367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A3B1D6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2.03</w:t>
            </w:r>
          </w:p>
        </w:tc>
        <w:tc>
          <w:tcPr>
            <w:tcW w:w="2265" w:type="dxa"/>
            <w:noWrap/>
            <w:hideMark/>
          </w:tcPr>
          <w:p w14:paraId="68E44F76" w14:textId="512BE4F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9C9478C" w14:textId="096ED8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C0BA81B" w14:textId="77777777" w:rsidTr="00EC26B3">
        <w:trPr>
          <w:trHeight w:val="320"/>
        </w:trPr>
        <w:tc>
          <w:tcPr>
            <w:tcW w:w="1980" w:type="dxa"/>
            <w:noWrap/>
            <w:hideMark/>
          </w:tcPr>
          <w:p w14:paraId="4A6969B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Slovenia</w:t>
            </w:r>
          </w:p>
        </w:tc>
        <w:tc>
          <w:tcPr>
            <w:tcW w:w="992" w:type="dxa"/>
            <w:noWrap/>
            <w:hideMark/>
          </w:tcPr>
          <w:p w14:paraId="49094E2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0508CC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7.61</w:t>
            </w:r>
          </w:p>
        </w:tc>
        <w:tc>
          <w:tcPr>
            <w:tcW w:w="2265" w:type="dxa"/>
            <w:noWrap/>
            <w:hideMark/>
          </w:tcPr>
          <w:p w14:paraId="3DA472CA" w14:textId="3616AAA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8D48553" w14:textId="0A9C225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80EA5D3" w14:textId="77777777" w:rsidTr="00EC26B3">
        <w:trPr>
          <w:trHeight w:val="320"/>
        </w:trPr>
        <w:tc>
          <w:tcPr>
            <w:tcW w:w="1980" w:type="dxa"/>
            <w:noWrap/>
            <w:hideMark/>
          </w:tcPr>
          <w:p w14:paraId="263CDD5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Solomon Islands</w:t>
            </w:r>
          </w:p>
        </w:tc>
        <w:tc>
          <w:tcPr>
            <w:tcW w:w="992" w:type="dxa"/>
            <w:noWrap/>
            <w:hideMark/>
          </w:tcPr>
          <w:p w14:paraId="0803272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7C02860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0.04</w:t>
            </w:r>
          </w:p>
        </w:tc>
        <w:tc>
          <w:tcPr>
            <w:tcW w:w="2265" w:type="dxa"/>
            <w:noWrap/>
            <w:hideMark/>
          </w:tcPr>
          <w:p w14:paraId="07DD43A5" w14:textId="13DBEDF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E78B6EE" w14:textId="2672CD3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FEFB91A" w14:textId="77777777" w:rsidTr="00EC26B3">
        <w:trPr>
          <w:trHeight w:val="320"/>
        </w:trPr>
        <w:tc>
          <w:tcPr>
            <w:tcW w:w="1980" w:type="dxa"/>
            <w:noWrap/>
            <w:hideMark/>
          </w:tcPr>
          <w:p w14:paraId="34FC4F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Somalia</w:t>
            </w:r>
          </w:p>
        </w:tc>
        <w:tc>
          <w:tcPr>
            <w:tcW w:w="992" w:type="dxa"/>
            <w:noWrap/>
            <w:hideMark/>
          </w:tcPr>
          <w:p w14:paraId="4E8545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9BC48A2" w14:textId="16013D4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773B54E7" w14:textId="4229C25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A350AE5" w14:textId="6DD3DB2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EF9B8B8" w14:textId="77777777" w:rsidTr="00EC26B3">
        <w:trPr>
          <w:trHeight w:val="320"/>
        </w:trPr>
        <w:tc>
          <w:tcPr>
            <w:tcW w:w="1980" w:type="dxa"/>
            <w:noWrap/>
            <w:hideMark/>
          </w:tcPr>
          <w:p w14:paraId="4A9CDFF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South Africa</w:t>
            </w:r>
          </w:p>
        </w:tc>
        <w:tc>
          <w:tcPr>
            <w:tcW w:w="992" w:type="dxa"/>
            <w:noWrap/>
            <w:hideMark/>
          </w:tcPr>
          <w:p w14:paraId="7F49693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3E5726D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17.00</w:t>
            </w:r>
          </w:p>
        </w:tc>
        <w:tc>
          <w:tcPr>
            <w:tcW w:w="2265" w:type="dxa"/>
            <w:noWrap/>
            <w:hideMark/>
          </w:tcPr>
          <w:p w14:paraId="3079223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3222E00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r>
      <w:tr w:rsidR="00EC26B3" w:rsidRPr="00EC26B3" w14:paraId="71F5F384" w14:textId="77777777" w:rsidTr="00EC26B3">
        <w:trPr>
          <w:trHeight w:val="320"/>
        </w:trPr>
        <w:tc>
          <w:tcPr>
            <w:tcW w:w="1980" w:type="dxa"/>
            <w:noWrap/>
            <w:hideMark/>
          </w:tcPr>
          <w:p w14:paraId="4D3069E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South Korea</w:t>
            </w:r>
          </w:p>
        </w:tc>
        <w:tc>
          <w:tcPr>
            <w:tcW w:w="992" w:type="dxa"/>
            <w:noWrap/>
            <w:hideMark/>
          </w:tcPr>
          <w:p w14:paraId="555C5EF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3B440E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44.00</w:t>
            </w:r>
          </w:p>
        </w:tc>
        <w:tc>
          <w:tcPr>
            <w:tcW w:w="2265" w:type="dxa"/>
            <w:noWrap/>
            <w:hideMark/>
          </w:tcPr>
          <w:p w14:paraId="452BFFC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4.00</w:t>
            </w:r>
          </w:p>
        </w:tc>
        <w:tc>
          <w:tcPr>
            <w:tcW w:w="1760" w:type="dxa"/>
            <w:noWrap/>
            <w:hideMark/>
          </w:tcPr>
          <w:p w14:paraId="4400E8F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149.00</w:t>
            </w:r>
          </w:p>
        </w:tc>
      </w:tr>
      <w:tr w:rsidR="00EC26B3" w:rsidRPr="00EC26B3" w14:paraId="0B599B11" w14:textId="77777777" w:rsidTr="00EC26B3">
        <w:trPr>
          <w:trHeight w:val="320"/>
        </w:trPr>
        <w:tc>
          <w:tcPr>
            <w:tcW w:w="1980" w:type="dxa"/>
            <w:noWrap/>
            <w:hideMark/>
          </w:tcPr>
          <w:p w14:paraId="038BFA1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Spain</w:t>
            </w:r>
          </w:p>
        </w:tc>
        <w:tc>
          <w:tcPr>
            <w:tcW w:w="992" w:type="dxa"/>
            <w:noWrap/>
            <w:hideMark/>
          </w:tcPr>
          <w:p w14:paraId="2C0687B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11907FC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40.71</w:t>
            </w:r>
          </w:p>
        </w:tc>
        <w:tc>
          <w:tcPr>
            <w:tcW w:w="2265" w:type="dxa"/>
            <w:noWrap/>
            <w:hideMark/>
          </w:tcPr>
          <w:p w14:paraId="6F81922F"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4.62</w:t>
            </w:r>
          </w:p>
        </w:tc>
        <w:tc>
          <w:tcPr>
            <w:tcW w:w="1760" w:type="dxa"/>
            <w:noWrap/>
            <w:hideMark/>
          </w:tcPr>
          <w:p w14:paraId="58D20012" w14:textId="6D44F56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FE8ABFD" w14:textId="77777777" w:rsidTr="00EC26B3">
        <w:trPr>
          <w:trHeight w:val="320"/>
        </w:trPr>
        <w:tc>
          <w:tcPr>
            <w:tcW w:w="1980" w:type="dxa"/>
            <w:noWrap/>
            <w:hideMark/>
          </w:tcPr>
          <w:p w14:paraId="079E9D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Sri Lanka</w:t>
            </w:r>
          </w:p>
        </w:tc>
        <w:tc>
          <w:tcPr>
            <w:tcW w:w="992" w:type="dxa"/>
            <w:noWrap/>
            <w:hideMark/>
          </w:tcPr>
          <w:p w14:paraId="6B0F749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4AF9293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40.01</w:t>
            </w:r>
          </w:p>
        </w:tc>
        <w:tc>
          <w:tcPr>
            <w:tcW w:w="2265" w:type="dxa"/>
            <w:noWrap/>
            <w:hideMark/>
          </w:tcPr>
          <w:p w14:paraId="53AFD536" w14:textId="19CD66C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B936078" w14:textId="32CF288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F6B5C9F" w14:textId="77777777" w:rsidTr="00EC26B3">
        <w:trPr>
          <w:trHeight w:val="320"/>
        </w:trPr>
        <w:tc>
          <w:tcPr>
            <w:tcW w:w="1980" w:type="dxa"/>
            <w:noWrap/>
            <w:hideMark/>
          </w:tcPr>
          <w:p w14:paraId="1C1B054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lastRenderedPageBreak/>
              <w:t>Sudan</w:t>
            </w:r>
          </w:p>
        </w:tc>
        <w:tc>
          <w:tcPr>
            <w:tcW w:w="992" w:type="dxa"/>
            <w:noWrap/>
            <w:hideMark/>
          </w:tcPr>
          <w:p w14:paraId="53A6D5C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265053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4.06</w:t>
            </w:r>
          </w:p>
        </w:tc>
        <w:tc>
          <w:tcPr>
            <w:tcW w:w="2265" w:type="dxa"/>
            <w:noWrap/>
            <w:hideMark/>
          </w:tcPr>
          <w:p w14:paraId="388616D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1.24</w:t>
            </w:r>
          </w:p>
        </w:tc>
        <w:tc>
          <w:tcPr>
            <w:tcW w:w="1760" w:type="dxa"/>
            <w:noWrap/>
            <w:hideMark/>
          </w:tcPr>
          <w:p w14:paraId="0B26828F" w14:textId="01D6D4D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44848883" w14:textId="77777777" w:rsidTr="00EC26B3">
        <w:trPr>
          <w:trHeight w:val="320"/>
        </w:trPr>
        <w:tc>
          <w:tcPr>
            <w:tcW w:w="1980" w:type="dxa"/>
            <w:noWrap/>
            <w:hideMark/>
          </w:tcPr>
          <w:p w14:paraId="34CD343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Suriname</w:t>
            </w:r>
          </w:p>
        </w:tc>
        <w:tc>
          <w:tcPr>
            <w:tcW w:w="992" w:type="dxa"/>
            <w:noWrap/>
            <w:hideMark/>
          </w:tcPr>
          <w:p w14:paraId="3F586CB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3E4F2FF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0.09</w:t>
            </w:r>
          </w:p>
        </w:tc>
        <w:tc>
          <w:tcPr>
            <w:tcW w:w="2265" w:type="dxa"/>
            <w:noWrap/>
            <w:hideMark/>
          </w:tcPr>
          <w:p w14:paraId="7EF0439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0.05</w:t>
            </w:r>
          </w:p>
        </w:tc>
        <w:tc>
          <w:tcPr>
            <w:tcW w:w="1760" w:type="dxa"/>
            <w:noWrap/>
            <w:hideMark/>
          </w:tcPr>
          <w:p w14:paraId="625DD36B" w14:textId="499B9E3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EEA588C" w14:textId="77777777" w:rsidTr="00EC26B3">
        <w:trPr>
          <w:trHeight w:val="320"/>
        </w:trPr>
        <w:tc>
          <w:tcPr>
            <w:tcW w:w="1980" w:type="dxa"/>
            <w:noWrap/>
            <w:hideMark/>
          </w:tcPr>
          <w:p w14:paraId="2B75DED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Swaziland</w:t>
            </w:r>
          </w:p>
        </w:tc>
        <w:tc>
          <w:tcPr>
            <w:tcW w:w="992" w:type="dxa"/>
            <w:noWrap/>
            <w:hideMark/>
          </w:tcPr>
          <w:p w14:paraId="63F36C8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C9718E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0.01</w:t>
            </w:r>
          </w:p>
        </w:tc>
        <w:tc>
          <w:tcPr>
            <w:tcW w:w="2265" w:type="dxa"/>
            <w:noWrap/>
            <w:hideMark/>
          </w:tcPr>
          <w:p w14:paraId="1BA38062" w14:textId="3637021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A80EBFE" w14:textId="1557980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EDF5BE4" w14:textId="77777777" w:rsidTr="00EC26B3">
        <w:trPr>
          <w:trHeight w:val="320"/>
        </w:trPr>
        <w:tc>
          <w:tcPr>
            <w:tcW w:w="1980" w:type="dxa"/>
            <w:noWrap/>
            <w:hideMark/>
          </w:tcPr>
          <w:p w14:paraId="2F53D49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Sweden</w:t>
            </w:r>
          </w:p>
        </w:tc>
        <w:tc>
          <w:tcPr>
            <w:tcW w:w="992" w:type="dxa"/>
            <w:noWrap/>
            <w:hideMark/>
          </w:tcPr>
          <w:p w14:paraId="3E0E931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502EDAF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58.00</w:t>
            </w:r>
          </w:p>
        </w:tc>
        <w:tc>
          <w:tcPr>
            <w:tcW w:w="2265" w:type="dxa"/>
            <w:noWrap/>
            <w:hideMark/>
          </w:tcPr>
          <w:p w14:paraId="3091F86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1.00</w:t>
            </w:r>
          </w:p>
        </w:tc>
        <w:tc>
          <w:tcPr>
            <w:tcW w:w="1760" w:type="dxa"/>
            <w:noWrap/>
            <w:hideMark/>
          </w:tcPr>
          <w:p w14:paraId="6AF2C79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23.00</w:t>
            </w:r>
          </w:p>
        </w:tc>
      </w:tr>
      <w:tr w:rsidR="00EC26B3" w:rsidRPr="00EC26B3" w14:paraId="5E5B36CF" w14:textId="77777777" w:rsidTr="00EC26B3">
        <w:trPr>
          <w:trHeight w:val="320"/>
        </w:trPr>
        <w:tc>
          <w:tcPr>
            <w:tcW w:w="1980" w:type="dxa"/>
            <w:noWrap/>
            <w:hideMark/>
          </w:tcPr>
          <w:p w14:paraId="59D5460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Switzerland</w:t>
            </w:r>
          </w:p>
        </w:tc>
        <w:tc>
          <w:tcPr>
            <w:tcW w:w="992" w:type="dxa"/>
            <w:noWrap/>
            <w:hideMark/>
          </w:tcPr>
          <w:p w14:paraId="65EC01F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2A1413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29.00</w:t>
            </w:r>
          </w:p>
        </w:tc>
        <w:tc>
          <w:tcPr>
            <w:tcW w:w="2265" w:type="dxa"/>
            <w:noWrap/>
            <w:hideMark/>
          </w:tcPr>
          <w:p w14:paraId="5F3E2817"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3.00</w:t>
            </w:r>
          </w:p>
        </w:tc>
        <w:tc>
          <w:tcPr>
            <w:tcW w:w="1760" w:type="dxa"/>
            <w:noWrap/>
            <w:hideMark/>
          </w:tcPr>
          <w:p w14:paraId="6E94D27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42.00</w:t>
            </w:r>
          </w:p>
        </w:tc>
      </w:tr>
      <w:tr w:rsidR="00EC26B3" w:rsidRPr="00EC26B3" w14:paraId="053D1D68" w14:textId="77777777" w:rsidTr="00EC26B3">
        <w:trPr>
          <w:trHeight w:val="320"/>
        </w:trPr>
        <w:tc>
          <w:tcPr>
            <w:tcW w:w="1980" w:type="dxa"/>
            <w:noWrap/>
            <w:hideMark/>
          </w:tcPr>
          <w:p w14:paraId="6C528EB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Syria</w:t>
            </w:r>
          </w:p>
        </w:tc>
        <w:tc>
          <w:tcPr>
            <w:tcW w:w="992" w:type="dxa"/>
            <w:noWrap/>
            <w:hideMark/>
          </w:tcPr>
          <w:p w14:paraId="363A1BC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6E48BA12" w14:textId="671C0E8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77172C63" w14:textId="767D775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F0EC8E0" w14:textId="4D921500"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0FFADA1" w14:textId="77777777" w:rsidTr="00EC26B3">
        <w:trPr>
          <w:trHeight w:val="320"/>
        </w:trPr>
        <w:tc>
          <w:tcPr>
            <w:tcW w:w="1980" w:type="dxa"/>
            <w:noWrap/>
            <w:hideMark/>
          </w:tcPr>
          <w:p w14:paraId="149DE51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Tajikistan</w:t>
            </w:r>
          </w:p>
        </w:tc>
        <w:tc>
          <w:tcPr>
            <w:tcW w:w="992" w:type="dxa"/>
            <w:noWrap/>
            <w:hideMark/>
          </w:tcPr>
          <w:p w14:paraId="08697F3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52412F40" w14:textId="44696E7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9BE89C9" w14:textId="163FBE8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DB8AE34" w14:textId="5122CD9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5E1706F4" w14:textId="77777777" w:rsidTr="00EC26B3">
        <w:trPr>
          <w:trHeight w:val="320"/>
        </w:trPr>
        <w:tc>
          <w:tcPr>
            <w:tcW w:w="1980" w:type="dxa"/>
            <w:noWrap/>
            <w:hideMark/>
          </w:tcPr>
          <w:p w14:paraId="6BB4977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Tanzania</w:t>
            </w:r>
          </w:p>
        </w:tc>
        <w:tc>
          <w:tcPr>
            <w:tcW w:w="992" w:type="dxa"/>
            <w:noWrap/>
            <w:hideMark/>
          </w:tcPr>
          <w:p w14:paraId="0A23568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08BB0AC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0.38</w:t>
            </w:r>
          </w:p>
        </w:tc>
        <w:tc>
          <w:tcPr>
            <w:tcW w:w="2265" w:type="dxa"/>
            <w:noWrap/>
            <w:hideMark/>
          </w:tcPr>
          <w:p w14:paraId="0A9A3630" w14:textId="3703700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91D8F80" w14:textId="4C91E98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760B9BC1" w14:textId="77777777" w:rsidTr="00EC26B3">
        <w:trPr>
          <w:trHeight w:val="320"/>
        </w:trPr>
        <w:tc>
          <w:tcPr>
            <w:tcW w:w="1980" w:type="dxa"/>
            <w:noWrap/>
            <w:hideMark/>
          </w:tcPr>
          <w:p w14:paraId="3472963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Thailand</w:t>
            </w:r>
          </w:p>
        </w:tc>
        <w:tc>
          <w:tcPr>
            <w:tcW w:w="992" w:type="dxa"/>
            <w:noWrap/>
            <w:hideMark/>
          </w:tcPr>
          <w:p w14:paraId="2AFA3C3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5CE5ABB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42.00</w:t>
            </w:r>
          </w:p>
        </w:tc>
        <w:tc>
          <w:tcPr>
            <w:tcW w:w="2265" w:type="dxa"/>
            <w:noWrap/>
            <w:hideMark/>
          </w:tcPr>
          <w:p w14:paraId="71F9E7EB" w14:textId="2A285D9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1B430B0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18.00</w:t>
            </w:r>
          </w:p>
        </w:tc>
      </w:tr>
      <w:tr w:rsidR="00EC26B3" w:rsidRPr="00EC26B3" w14:paraId="0C7806C5" w14:textId="77777777" w:rsidTr="00EC26B3">
        <w:trPr>
          <w:trHeight w:val="320"/>
        </w:trPr>
        <w:tc>
          <w:tcPr>
            <w:tcW w:w="1980" w:type="dxa"/>
            <w:noWrap/>
            <w:hideMark/>
          </w:tcPr>
          <w:p w14:paraId="3663377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Timor-Leste</w:t>
            </w:r>
          </w:p>
        </w:tc>
        <w:tc>
          <w:tcPr>
            <w:tcW w:w="992" w:type="dxa"/>
            <w:noWrap/>
            <w:hideMark/>
          </w:tcPr>
          <w:p w14:paraId="1754CAB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2AF0D40D" w14:textId="74780E0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7403B1D7" w14:textId="711F3C9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CCA6B02" w14:textId="70A58C49"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CFEB615" w14:textId="77777777" w:rsidTr="00EC26B3">
        <w:trPr>
          <w:trHeight w:val="320"/>
        </w:trPr>
        <w:tc>
          <w:tcPr>
            <w:tcW w:w="1980" w:type="dxa"/>
            <w:noWrap/>
            <w:hideMark/>
          </w:tcPr>
          <w:p w14:paraId="73A85B47"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Togo</w:t>
            </w:r>
          </w:p>
        </w:tc>
        <w:tc>
          <w:tcPr>
            <w:tcW w:w="992" w:type="dxa"/>
            <w:noWrap/>
            <w:hideMark/>
          </w:tcPr>
          <w:p w14:paraId="1CC296F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026A2C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0.02</w:t>
            </w:r>
          </w:p>
        </w:tc>
        <w:tc>
          <w:tcPr>
            <w:tcW w:w="2265" w:type="dxa"/>
            <w:noWrap/>
            <w:hideMark/>
          </w:tcPr>
          <w:p w14:paraId="153E86D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0.19</w:t>
            </w:r>
          </w:p>
        </w:tc>
        <w:tc>
          <w:tcPr>
            <w:tcW w:w="1760" w:type="dxa"/>
            <w:noWrap/>
            <w:hideMark/>
          </w:tcPr>
          <w:p w14:paraId="1AC830A4" w14:textId="1BC0EA56"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7AC4658" w14:textId="77777777" w:rsidTr="00EC26B3">
        <w:trPr>
          <w:trHeight w:val="320"/>
        </w:trPr>
        <w:tc>
          <w:tcPr>
            <w:tcW w:w="1980" w:type="dxa"/>
            <w:noWrap/>
            <w:hideMark/>
          </w:tcPr>
          <w:p w14:paraId="229C0771"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Trinidad &amp; Tobago</w:t>
            </w:r>
          </w:p>
        </w:tc>
        <w:tc>
          <w:tcPr>
            <w:tcW w:w="992" w:type="dxa"/>
            <w:noWrap/>
            <w:hideMark/>
          </w:tcPr>
          <w:p w14:paraId="56D63C4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73D3AC3C" w14:textId="10D70FA5"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1A837355" w14:textId="342AAD8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FEC4F55" w14:textId="105F27E3"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17DF444" w14:textId="77777777" w:rsidTr="00EC26B3">
        <w:trPr>
          <w:trHeight w:val="320"/>
        </w:trPr>
        <w:tc>
          <w:tcPr>
            <w:tcW w:w="1980" w:type="dxa"/>
            <w:noWrap/>
            <w:hideMark/>
          </w:tcPr>
          <w:p w14:paraId="57138F5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Tunisia</w:t>
            </w:r>
          </w:p>
        </w:tc>
        <w:tc>
          <w:tcPr>
            <w:tcW w:w="992" w:type="dxa"/>
            <w:noWrap/>
            <w:hideMark/>
          </w:tcPr>
          <w:p w14:paraId="246EA94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4605312"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0.60</w:t>
            </w:r>
          </w:p>
        </w:tc>
        <w:tc>
          <w:tcPr>
            <w:tcW w:w="2265" w:type="dxa"/>
            <w:noWrap/>
            <w:hideMark/>
          </w:tcPr>
          <w:p w14:paraId="3E5FAA5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0.10</w:t>
            </w:r>
          </w:p>
        </w:tc>
        <w:tc>
          <w:tcPr>
            <w:tcW w:w="1760" w:type="dxa"/>
            <w:noWrap/>
            <w:hideMark/>
          </w:tcPr>
          <w:p w14:paraId="7715918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r>
      <w:tr w:rsidR="00EC26B3" w:rsidRPr="00EC26B3" w14:paraId="7F64CEE3" w14:textId="77777777" w:rsidTr="00EC26B3">
        <w:trPr>
          <w:trHeight w:val="320"/>
        </w:trPr>
        <w:tc>
          <w:tcPr>
            <w:tcW w:w="1980" w:type="dxa"/>
            <w:noWrap/>
            <w:hideMark/>
          </w:tcPr>
          <w:p w14:paraId="28109B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Turkey</w:t>
            </w:r>
          </w:p>
        </w:tc>
        <w:tc>
          <w:tcPr>
            <w:tcW w:w="992" w:type="dxa"/>
            <w:noWrap/>
            <w:hideMark/>
          </w:tcPr>
          <w:p w14:paraId="203BFC3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3848A220"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12.00</w:t>
            </w:r>
          </w:p>
        </w:tc>
        <w:tc>
          <w:tcPr>
            <w:tcW w:w="2265" w:type="dxa"/>
            <w:noWrap/>
            <w:hideMark/>
          </w:tcPr>
          <w:p w14:paraId="55808A07" w14:textId="1E8EE0D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3F3C17A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63.00</w:t>
            </w:r>
          </w:p>
        </w:tc>
      </w:tr>
      <w:tr w:rsidR="00EC26B3" w:rsidRPr="00EC26B3" w14:paraId="4A91BF20" w14:textId="77777777" w:rsidTr="00EC26B3">
        <w:trPr>
          <w:trHeight w:val="320"/>
        </w:trPr>
        <w:tc>
          <w:tcPr>
            <w:tcW w:w="1980" w:type="dxa"/>
            <w:noWrap/>
            <w:hideMark/>
          </w:tcPr>
          <w:p w14:paraId="5961DD83"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Turkmenistan</w:t>
            </w:r>
          </w:p>
        </w:tc>
        <w:tc>
          <w:tcPr>
            <w:tcW w:w="992" w:type="dxa"/>
            <w:noWrap/>
            <w:hideMark/>
          </w:tcPr>
          <w:p w14:paraId="1A7BDEF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1D2513D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2.98</w:t>
            </w:r>
          </w:p>
        </w:tc>
        <w:tc>
          <w:tcPr>
            <w:tcW w:w="2265" w:type="dxa"/>
            <w:noWrap/>
            <w:hideMark/>
          </w:tcPr>
          <w:p w14:paraId="32776A89"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0.82</w:t>
            </w:r>
          </w:p>
        </w:tc>
        <w:tc>
          <w:tcPr>
            <w:tcW w:w="1760" w:type="dxa"/>
            <w:noWrap/>
            <w:hideMark/>
          </w:tcPr>
          <w:p w14:paraId="2A3EE98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1.79</w:t>
            </w:r>
          </w:p>
        </w:tc>
      </w:tr>
      <w:tr w:rsidR="00EC26B3" w:rsidRPr="00EC26B3" w14:paraId="2D2C5A21" w14:textId="77777777" w:rsidTr="00EC26B3">
        <w:trPr>
          <w:trHeight w:val="320"/>
        </w:trPr>
        <w:tc>
          <w:tcPr>
            <w:tcW w:w="1980" w:type="dxa"/>
            <w:noWrap/>
            <w:hideMark/>
          </w:tcPr>
          <w:p w14:paraId="545E1BB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Uganda</w:t>
            </w:r>
          </w:p>
        </w:tc>
        <w:tc>
          <w:tcPr>
            <w:tcW w:w="992" w:type="dxa"/>
            <w:noWrap/>
            <w:hideMark/>
          </w:tcPr>
          <w:p w14:paraId="395A4DA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58625B3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0.37</w:t>
            </w:r>
          </w:p>
        </w:tc>
        <w:tc>
          <w:tcPr>
            <w:tcW w:w="2265" w:type="dxa"/>
            <w:noWrap/>
            <w:hideMark/>
          </w:tcPr>
          <w:p w14:paraId="5051E209" w14:textId="222E4F7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0594EAE" w14:textId="1B71070A"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90500E3" w14:textId="77777777" w:rsidTr="00EC26B3">
        <w:trPr>
          <w:trHeight w:val="320"/>
        </w:trPr>
        <w:tc>
          <w:tcPr>
            <w:tcW w:w="1980" w:type="dxa"/>
            <w:noWrap/>
            <w:hideMark/>
          </w:tcPr>
          <w:p w14:paraId="198A73A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Ukraine</w:t>
            </w:r>
          </w:p>
        </w:tc>
        <w:tc>
          <w:tcPr>
            <w:tcW w:w="992" w:type="dxa"/>
            <w:noWrap/>
            <w:hideMark/>
          </w:tcPr>
          <w:p w14:paraId="6F83114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123A9B3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8.44</w:t>
            </w:r>
          </w:p>
        </w:tc>
        <w:tc>
          <w:tcPr>
            <w:tcW w:w="2265" w:type="dxa"/>
            <w:noWrap/>
            <w:hideMark/>
          </w:tcPr>
          <w:p w14:paraId="6D60B53D"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0.58</w:t>
            </w:r>
          </w:p>
        </w:tc>
        <w:tc>
          <w:tcPr>
            <w:tcW w:w="1760" w:type="dxa"/>
            <w:noWrap/>
            <w:hideMark/>
          </w:tcPr>
          <w:p w14:paraId="3215CA77" w14:textId="43C3122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80831A5" w14:textId="77777777" w:rsidTr="00EC26B3">
        <w:trPr>
          <w:trHeight w:val="320"/>
        </w:trPr>
        <w:tc>
          <w:tcPr>
            <w:tcW w:w="1980" w:type="dxa"/>
            <w:noWrap/>
            <w:hideMark/>
          </w:tcPr>
          <w:p w14:paraId="1FFFCD2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United Arab Emirates</w:t>
            </w:r>
          </w:p>
        </w:tc>
        <w:tc>
          <w:tcPr>
            <w:tcW w:w="992" w:type="dxa"/>
            <w:noWrap/>
            <w:hideMark/>
          </w:tcPr>
          <w:p w14:paraId="336DE5A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1A0EF528"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7.22</w:t>
            </w:r>
          </w:p>
        </w:tc>
        <w:tc>
          <w:tcPr>
            <w:tcW w:w="2265" w:type="dxa"/>
            <w:noWrap/>
            <w:hideMark/>
          </w:tcPr>
          <w:p w14:paraId="4ADFC4B1" w14:textId="021B274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58986E2" w14:textId="17E558C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0FA6B4C1" w14:textId="77777777" w:rsidTr="00EC26B3">
        <w:trPr>
          <w:trHeight w:val="320"/>
        </w:trPr>
        <w:tc>
          <w:tcPr>
            <w:tcW w:w="1980" w:type="dxa"/>
            <w:noWrap/>
            <w:hideMark/>
          </w:tcPr>
          <w:p w14:paraId="3D653A7E"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United Kingdom</w:t>
            </w:r>
          </w:p>
        </w:tc>
        <w:tc>
          <w:tcPr>
            <w:tcW w:w="992" w:type="dxa"/>
            <w:noWrap/>
            <w:hideMark/>
          </w:tcPr>
          <w:p w14:paraId="6F81CC69"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18BD3C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70.71</w:t>
            </w:r>
          </w:p>
        </w:tc>
        <w:tc>
          <w:tcPr>
            <w:tcW w:w="2265" w:type="dxa"/>
            <w:noWrap/>
            <w:hideMark/>
          </w:tcPr>
          <w:p w14:paraId="4C48480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19.61</w:t>
            </w:r>
          </w:p>
        </w:tc>
        <w:tc>
          <w:tcPr>
            <w:tcW w:w="1760" w:type="dxa"/>
            <w:noWrap/>
            <w:hideMark/>
          </w:tcPr>
          <w:p w14:paraId="0C00A42B"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1.33</w:t>
            </w:r>
          </w:p>
        </w:tc>
      </w:tr>
      <w:tr w:rsidR="00EC26B3" w:rsidRPr="00EC26B3" w14:paraId="5CC8E2BB" w14:textId="77777777" w:rsidTr="00EC26B3">
        <w:trPr>
          <w:trHeight w:val="320"/>
        </w:trPr>
        <w:tc>
          <w:tcPr>
            <w:tcW w:w="1980" w:type="dxa"/>
            <w:noWrap/>
            <w:hideMark/>
          </w:tcPr>
          <w:p w14:paraId="09710D4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United States</w:t>
            </w:r>
          </w:p>
        </w:tc>
        <w:tc>
          <w:tcPr>
            <w:tcW w:w="992" w:type="dxa"/>
            <w:noWrap/>
            <w:hideMark/>
          </w:tcPr>
          <w:p w14:paraId="511658D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OECD+</w:t>
            </w:r>
          </w:p>
        </w:tc>
        <w:tc>
          <w:tcPr>
            <w:tcW w:w="1843" w:type="dxa"/>
            <w:noWrap/>
            <w:hideMark/>
          </w:tcPr>
          <w:p w14:paraId="615B3554"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2139.00</w:t>
            </w:r>
          </w:p>
        </w:tc>
        <w:tc>
          <w:tcPr>
            <w:tcW w:w="2265" w:type="dxa"/>
            <w:noWrap/>
            <w:hideMark/>
          </w:tcPr>
          <w:p w14:paraId="0319AFB6"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304.00</w:t>
            </w:r>
          </w:p>
        </w:tc>
        <w:tc>
          <w:tcPr>
            <w:tcW w:w="1760" w:type="dxa"/>
            <w:noWrap/>
            <w:hideMark/>
          </w:tcPr>
          <w:p w14:paraId="0B768494" w14:textId="38847EE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51-</w:t>
            </w:r>
          </w:p>
        </w:tc>
      </w:tr>
      <w:tr w:rsidR="00EC26B3" w:rsidRPr="00EC26B3" w14:paraId="2B987A41" w14:textId="77777777" w:rsidTr="00EC26B3">
        <w:trPr>
          <w:trHeight w:val="320"/>
        </w:trPr>
        <w:tc>
          <w:tcPr>
            <w:tcW w:w="1980" w:type="dxa"/>
            <w:noWrap/>
            <w:hideMark/>
          </w:tcPr>
          <w:p w14:paraId="21AEFCEA"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Uruguay</w:t>
            </w:r>
          </w:p>
        </w:tc>
        <w:tc>
          <w:tcPr>
            <w:tcW w:w="992" w:type="dxa"/>
            <w:noWrap/>
            <w:hideMark/>
          </w:tcPr>
          <w:p w14:paraId="51295128"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391B558E"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0.80</w:t>
            </w:r>
          </w:p>
        </w:tc>
        <w:tc>
          <w:tcPr>
            <w:tcW w:w="2265" w:type="dxa"/>
            <w:noWrap/>
            <w:hideMark/>
          </w:tcPr>
          <w:p w14:paraId="68AE033F" w14:textId="5F3E2198"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76BF7FD8" w14:textId="0AF0BEBD"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2C6922C1" w14:textId="77777777" w:rsidTr="00EC26B3">
        <w:trPr>
          <w:trHeight w:val="320"/>
        </w:trPr>
        <w:tc>
          <w:tcPr>
            <w:tcW w:w="1980" w:type="dxa"/>
            <w:noWrap/>
            <w:hideMark/>
          </w:tcPr>
          <w:p w14:paraId="1396E1F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Uzbekistan</w:t>
            </w:r>
          </w:p>
        </w:tc>
        <w:tc>
          <w:tcPr>
            <w:tcW w:w="992" w:type="dxa"/>
            <w:noWrap/>
            <w:hideMark/>
          </w:tcPr>
          <w:p w14:paraId="1E6765BF"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REF</w:t>
            </w:r>
          </w:p>
        </w:tc>
        <w:tc>
          <w:tcPr>
            <w:tcW w:w="1843" w:type="dxa"/>
            <w:noWrap/>
            <w:hideMark/>
          </w:tcPr>
          <w:p w14:paraId="7FB71FE2" w14:textId="260E620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F4F1697" w14:textId="3074E082"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08227181" w14:textId="3379CDE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6094A1AF" w14:textId="77777777" w:rsidTr="00EC26B3">
        <w:trPr>
          <w:trHeight w:val="320"/>
        </w:trPr>
        <w:tc>
          <w:tcPr>
            <w:tcW w:w="1980" w:type="dxa"/>
            <w:noWrap/>
            <w:hideMark/>
          </w:tcPr>
          <w:p w14:paraId="58670520"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Venezuela</w:t>
            </w:r>
          </w:p>
        </w:tc>
        <w:tc>
          <w:tcPr>
            <w:tcW w:w="992" w:type="dxa"/>
            <w:noWrap/>
            <w:hideMark/>
          </w:tcPr>
          <w:p w14:paraId="033C939D"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LAM</w:t>
            </w:r>
          </w:p>
        </w:tc>
        <w:tc>
          <w:tcPr>
            <w:tcW w:w="1843" w:type="dxa"/>
            <w:noWrap/>
            <w:hideMark/>
          </w:tcPr>
          <w:p w14:paraId="45F7B298" w14:textId="6E50031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4A8B52C7" w14:textId="7B53EFDF"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5DF379CD" w14:textId="79D4D0D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115D7594" w14:textId="77777777" w:rsidTr="00EC26B3">
        <w:trPr>
          <w:trHeight w:val="320"/>
        </w:trPr>
        <w:tc>
          <w:tcPr>
            <w:tcW w:w="1980" w:type="dxa"/>
            <w:noWrap/>
            <w:hideMark/>
          </w:tcPr>
          <w:p w14:paraId="410BAC36"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Vietnam</w:t>
            </w:r>
          </w:p>
        </w:tc>
        <w:tc>
          <w:tcPr>
            <w:tcW w:w="992" w:type="dxa"/>
            <w:noWrap/>
            <w:hideMark/>
          </w:tcPr>
          <w:p w14:paraId="77DA7432"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ASIA</w:t>
            </w:r>
          </w:p>
        </w:tc>
        <w:tc>
          <w:tcPr>
            <w:tcW w:w="1843" w:type="dxa"/>
            <w:noWrap/>
            <w:hideMark/>
          </w:tcPr>
          <w:p w14:paraId="12A8A78A"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11.20</w:t>
            </w:r>
          </w:p>
        </w:tc>
        <w:tc>
          <w:tcPr>
            <w:tcW w:w="2265" w:type="dxa"/>
            <w:noWrap/>
            <w:hideMark/>
          </w:tcPr>
          <w:p w14:paraId="6B3018E5"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0.70</w:t>
            </w:r>
          </w:p>
        </w:tc>
        <w:tc>
          <w:tcPr>
            <w:tcW w:w="1760" w:type="dxa"/>
            <w:noWrap/>
            <w:hideMark/>
          </w:tcPr>
          <w:p w14:paraId="2F37F923"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0.50</w:t>
            </w:r>
          </w:p>
        </w:tc>
      </w:tr>
      <w:tr w:rsidR="00EC26B3" w:rsidRPr="00EC26B3" w14:paraId="39D1E9A2" w14:textId="77777777" w:rsidTr="00EC26B3">
        <w:trPr>
          <w:trHeight w:val="320"/>
        </w:trPr>
        <w:tc>
          <w:tcPr>
            <w:tcW w:w="1980" w:type="dxa"/>
            <w:noWrap/>
            <w:hideMark/>
          </w:tcPr>
          <w:p w14:paraId="49747BA4"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Zambia</w:t>
            </w:r>
          </w:p>
        </w:tc>
        <w:tc>
          <w:tcPr>
            <w:tcW w:w="992" w:type="dxa"/>
            <w:noWrap/>
            <w:hideMark/>
          </w:tcPr>
          <w:p w14:paraId="14B82A5B"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783DAE7C" w14:textId="77777777"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0.25</w:t>
            </w:r>
          </w:p>
        </w:tc>
        <w:tc>
          <w:tcPr>
            <w:tcW w:w="2265" w:type="dxa"/>
            <w:noWrap/>
            <w:hideMark/>
          </w:tcPr>
          <w:p w14:paraId="715BCB8C" w14:textId="141BC43B"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699CA77A" w14:textId="2B2AB4D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r w:rsidR="00EC26B3" w:rsidRPr="00EC26B3" w14:paraId="3D1B9BF2" w14:textId="77777777" w:rsidTr="00EC26B3">
        <w:trPr>
          <w:trHeight w:val="320"/>
        </w:trPr>
        <w:tc>
          <w:tcPr>
            <w:tcW w:w="1980" w:type="dxa"/>
            <w:noWrap/>
            <w:hideMark/>
          </w:tcPr>
          <w:p w14:paraId="44FCBE6C"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Zimbabwe</w:t>
            </w:r>
          </w:p>
        </w:tc>
        <w:tc>
          <w:tcPr>
            <w:tcW w:w="992" w:type="dxa"/>
            <w:noWrap/>
            <w:hideMark/>
          </w:tcPr>
          <w:p w14:paraId="2F221585" w14:textId="77777777" w:rsidR="00EC26B3" w:rsidRPr="00EC26B3" w:rsidRDefault="00EC26B3">
            <w:pPr>
              <w:rPr>
                <w:rFonts w:ascii="Times New Roman" w:hAnsi="Times New Roman" w:cs="Times New Roman"/>
                <w:sz w:val="20"/>
                <w:szCs w:val="20"/>
              </w:rPr>
            </w:pPr>
            <w:r w:rsidRPr="00EC26B3">
              <w:rPr>
                <w:rFonts w:ascii="Times New Roman" w:hAnsi="Times New Roman" w:cs="Times New Roman"/>
                <w:sz w:val="20"/>
                <w:szCs w:val="20"/>
              </w:rPr>
              <w:t>MAF</w:t>
            </w:r>
          </w:p>
        </w:tc>
        <w:tc>
          <w:tcPr>
            <w:tcW w:w="1843" w:type="dxa"/>
            <w:noWrap/>
            <w:hideMark/>
          </w:tcPr>
          <w:p w14:paraId="49A05274" w14:textId="09B1933E"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2265" w:type="dxa"/>
            <w:noWrap/>
            <w:hideMark/>
          </w:tcPr>
          <w:p w14:paraId="2687FC64" w14:textId="192FFCFC"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c>
          <w:tcPr>
            <w:tcW w:w="1760" w:type="dxa"/>
            <w:noWrap/>
            <w:hideMark/>
          </w:tcPr>
          <w:p w14:paraId="49EA5069" w14:textId="334CBD44" w:rsidR="00EC26B3" w:rsidRPr="00EC26B3" w:rsidRDefault="00EC26B3" w:rsidP="00EC26B3">
            <w:pPr>
              <w:jc w:val="center"/>
              <w:rPr>
                <w:rFonts w:ascii="Times New Roman" w:hAnsi="Times New Roman" w:cs="Times New Roman"/>
                <w:sz w:val="20"/>
                <w:szCs w:val="20"/>
              </w:rPr>
            </w:pPr>
            <w:r w:rsidRPr="00EC26B3">
              <w:rPr>
                <w:rFonts w:ascii="Times New Roman" w:hAnsi="Times New Roman" w:cs="Times New Roman"/>
                <w:sz w:val="20"/>
                <w:szCs w:val="20"/>
              </w:rPr>
              <w:t>-</w:t>
            </w:r>
          </w:p>
        </w:tc>
      </w:tr>
    </w:tbl>
    <w:p w14:paraId="78F2EEB7" w14:textId="77777777" w:rsidR="00EC26B3" w:rsidRDefault="00EC26B3" w:rsidP="00DE4E6E"/>
    <w:p w14:paraId="240C2BD5" w14:textId="22840FDE" w:rsidR="00692DD6" w:rsidRDefault="00692DD6" w:rsidP="00DE4E6E">
      <w:pPr>
        <w:pStyle w:val="SMcaption"/>
      </w:pPr>
    </w:p>
    <w:p w14:paraId="3F617324" w14:textId="188B0E76" w:rsidR="00FB320F" w:rsidRDefault="00FB320F" w:rsidP="00DE4E6E">
      <w:pPr>
        <w:pStyle w:val="SMcaption"/>
      </w:pPr>
    </w:p>
    <w:p w14:paraId="29B68B4D" w14:textId="5B0AD8EB" w:rsidR="00FB320F" w:rsidRDefault="00FB320F" w:rsidP="00DE4E6E">
      <w:pPr>
        <w:pStyle w:val="SMcaption"/>
      </w:pPr>
    </w:p>
    <w:p w14:paraId="4A30A84E" w14:textId="47B5989E" w:rsidR="00FB320F" w:rsidRDefault="00FB320F" w:rsidP="00DE4E6E">
      <w:pPr>
        <w:pStyle w:val="SMcaption"/>
      </w:pPr>
    </w:p>
    <w:p w14:paraId="1CACCEE6" w14:textId="2C8A1DCE" w:rsidR="00FB320F" w:rsidRDefault="00FB320F" w:rsidP="00DE4E6E">
      <w:pPr>
        <w:pStyle w:val="SMcaption"/>
      </w:pPr>
    </w:p>
    <w:p w14:paraId="49A62FEB" w14:textId="77777777" w:rsidR="00FB320F" w:rsidRPr="00E97569" w:rsidRDefault="00FB320F" w:rsidP="00DE4E6E">
      <w:pPr>
        <w:pStyle w:val="SMcaption"/>
      </w:pPr>
    </w:p>
    <w:tbl>
      <w:tblPr>
        <w:tblStyle w:val="TableGrid"/>
        <w:tblW w:w="0" w:type="auto"/>
        <w:tblLook w:val="04A0" w:firstRow="1" w:lastRow="0" w:firstColumn="1" w:lastColumn="0" w:noHBand="0" w:noVBand="1"/>
      </w:tblPr>
      <w:tblGrid>
        <w:gridCol w:w="1980"/>
        <w:gridCol w:w="7370"/>
      </w:tblGrid>
      <w:tr w:rsidR="00E97569" w:rsidRPr="00E97569" w14:paraId="5DBD475B" w14:textId="77777777" w:rsidTr="00FB320F">
        <w:tc>
          <w:tcPr>
            <w:tcW w:w="9350" w:type="dxa"/>
            <w:gridSpan w:val="2"/>
          </w:tcPr>
          <w:p w14:paraId="45E783EF" w14:textId="22FC0AF1" w:rsidR="00E97569" w:rsidRPr="00E97569" w:rsidRDefault="00E97569" w:rsidP="00DE4E6E">
            <w:pPr>
              <w:pStyle w:val="SMcaption"/>
              <w:rPr>
                <w:rFonts w:ascii="Times New Roman" w:hAnsi="Times New Roman" w:cs="Times New Roman"/>
                <w:b/>
                <w:bCs/>
                <w:sz w:val="20"/>
                <w:szCs w:val="20"/>
              </w:rPr>
            </w:pPr>
            <w:r w:rsidRPr="00E97569">
              <w:rPr>
                <w:rFonts w:ascii="Times New Roman" w:hAnsi="Times New Roman" w:cs="Times New Roman"/>
                <w:b/>
                <w:bCs/>
                <w:sz w:val="20"/>
                <w:szCs w:val="20"/>
              </w:rPr>
              <w:t>Table S2: Definitions of the five macro regions used for aggregating energy investments and stimulus packages</w:t>
            </w:r>
          </w:p>
        </w:tc>
      </w:tr>
      <w:tr w:rsidR="00E97569" w14:paraId="4EEF5D03" w14:textId="77777777" w:rsidTr="00CB7721">
        <w:tc>
          <w:tcPr>
            <w:tcW w:w="1980" w:type="dxa"/>
          </w:tcPr>
          <w:p w14:paraId="43FD6B8D" w14:textId="408DA361" w:rsidR="00E97569" w:rsidRPr="00E97569" w:rsidRDefault="00E97569" w:rsidP="00DE4E6E">
            <w:pPr>
              <w:pStyle w:val="SMcaption"/>
              <w:rPr>
                <w:rFonts w:ascii="Times New Roman" w:hAnsi="Times New Roman" w:cs="Times New Roman"/>
                <w:b/>
                <w:bCs/>
                <w:sz w:val="20"/>
                <w:szCs w:val="20"/>
              </w:rPr>
            </w:pPr>
            <w:r w:rsidRPr="00E97569">
              <w:rPr>
                <w:rFonts w:ascii="Times New Roman" w:hAnsi="Times New Roman" w:cs="Times New Roman"/>
                <w:b/>
                <w:bCs/>
                <w:sz w:val="20"/>
                <w:szCs w:val="20"/>
              </w:rPr>
              <w:t>Macro region</w:t>
            </w:r>
          </w:p>
        </w:tc>
        <w:tc>
          <w:tcPr>
            <w:tcW w:w="7370" w:type="dxa"/>
          </w:tcPr>
          <w:p w14:paraId="6C13CEBF" w14:textId="4F6F5951" w:rsidR="00E97569" w:rsidRPr="00E97569" w:rsidRDefault="00E97569" w:rsidP="00DE4E6E">
            <w:pPr>
              <w:pStyle w:val="SMcaption"/>
              <w:rPr>
                <w:rFonts w:ascii="Times New Roman" w:hAnsi="Times New Roman" w:cs="Times New Roman"/>
                <w:b/>
                <w:bCs/>
                <w:sz w:val="20"/>
                <w:szCs w:val="20"/>
              </w:rPr>
            </w:pPr>
            <w:r w:rsidRPr="00E97569">
              <w:rPr>
                <w:rFonts w:ascii="Times New Roman" w:hAnsi="Times New Roman" w:cs="Times New Roman"/>
                <w:b/>
                <w:bCs/>
                <w:sz w:val="20"/>
                <w:szCs w:val="20"/>
              </w:rPr>
              <w:t>Definition</w:t>
            </w:r>
          </w:p>
        </w:tc>
      </w:tr>
      <w:tr w:rsidR="00E97569" w14:paraId="28AD26EF" w14:textId="77777777" w:rsidTr="00CB7721">
        <w:tc>
          <w:tcPr>
            <w:tcW w:w="1980" w:type="dxa"/>
          </w:tcPr>
          <w:p w14:paraId="4FD01E05" w14:textId="6D074908"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ASIA</w:t>
            </w:r>
          </w:p>
        </w:tc>
        <w:tc>
          <w:tcPr>
            <w:tcW w:w="7370" w:type="dxa"/>
          </w:tcPr>
          <w:p w14:paraId="7E1C8F2A" w14:textId="71D68121"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Includes most Asian countries with the exception of the Middle East, Japan and Former Soviet Union states.</w:t>
            </w:r>
          </w:p>
        </w:tc>
      </w:tr>
      <w:tr w:rsidR="00E97569" w14:paraId="6049AE20" w14:textId="77777777" w:rsidTr="00CB7721">
        <w:tc>
          <w:tcPr>
            <w:tcW w:w="1980" w:type="dxa"/>
          </w:tcPr>
          <w:p w14:paraId="15BB6F3A" w14:textId="5F0DFC98"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LAM</w:t>
            </w:r>
          </w:p>
        </w:tc>
        <w:tc>
          <w:tcPr>
            <w:tcW w:w="7370" w:type="dxa"/>
          </w:tcPr>
          <w:p w14:paraId="52A6B3B9" w14:textId="0FC153E4"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Includes the countries of Latin America and the Caribbean.</w:t>
            </w:r>
          </w:p>
        </w:tc>
      </w:tr>
      <w:tr w:rsidR="00E97569" w14:paraId="33BE942D" w14:textId="77777777" w:rsidTr="00CB7721">
        <w:tc>
          <w:tcPr>
            <w:tcW w:w="1980" w:type="dxa"/>
          </w:tcPr>
          <w:p w14:paraId="05A9ED60" w14:textId="1054FE51"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MAF</w:t>
            </w:r>
          </w:p>
        </w:tc>
        <w:tc>
          <w:tcPr>
            <w:tcW w:w="7370" w:type="dxa"/>
          </w:tcPr>
          <w:p w14:paraId="630436FE" w14:textId="1F6FDCC8"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Includes the countries of the Middle East and Africa.</w:t>
            </w:r>
          </w:p>
        </w:tc>
      </w:tr>
      <w:tr w:rsidR="00E97569" w14:paraId="5221FCD0" w14:textId="77777777" w:rsidTr="00CB7721">
        <w:tc>
          <w:tcPr>
            <w:tcW w:w="1980" w:type="dxa"/>
          </w:tcPr>
          <w:p w14:paraId="31475D63" w14:textId="0D45D870"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OECD+</w:t>
            </w:r>
          </w:p>
        </w:tc>
        <w:tc>
          <w:tcPr>
            <w:tcW w:w="7370" w:type="dxa"/>
          </w:tcPr>
          <w:p w14:paraId="19D66D0B" w14:textId="3ED5243B"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Includes the OECD 1990 countries as well as EU members and candidates.</w:t>
            </w:r>
          </w:p>
        </w:tc>
      </w:tr>
      <w:tr w:rsidR="00E97569" w14:paraId="4323BC05" w14:textId="77777777" w:rsidTr="00CB7721">
        <w:tc>
          <w:tcPr>
            <w:tcW w:w="1980" w:type="dxa"/>
          </w:tcPr>
          <w:p w14:paraId="7CEC8BC7" w14:textId="3673552E"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REF</w:t>
            </w:r>
          </w:p>
        </w:tc>
        <w:tc>
          <w:tcPr>
            <w:tcW w:w="7370" w:type="dxa"/>
          </w:tcPr>
          <w:p w14:paraId="19BB57CB" w14:textId="7DB7202B" w:rsidR="00E97569" w:rsidRPr="00E97569" w:rsidRDefault="00E97569" w:rsidP="00DE4E6E">
            <w:pPr>
              <w:pStyle w:val="SMcaption"/>
              <w:rPr>
                <w:rFonts w:ascii="Times New Roman" w:hAnsi="Times New Roman" w:cs="Times New Roman"/>
                <w:sz w:val="20"/>
                <w:szCs w:val="20"/>
              </w:rPr>
            </w:pPr>
            <w:r w:rsidRPr="00E97569">
              <w:rPr>
                <w:rFonts w:ascii="Times New Roman" w:hAnsi="Times New Roman" w:cs="Times New Roman"/>
                <w:sz w:val="20"/>
                <w:szCs w:val="20"/>
              </w:rPr>
              <w:t>Countries from the Reforming Ecomonies of the Former Soviet Union.</w:t>
            </w:r>
          </w:p>
        </w:tc>
      </w:tr>
      <w:tr w:rsidR="00CB7721" w14:paraId="3334FADC" w14:textId="77777777" w:rsidTr="00C44957">
        <w:tc>
          <w:tcPr>
            <w:tcW w:w="9350" w:type="dxa"/>
            <w:gridSpan w:val="2"/>
          </w:tcPr>
          <w:p w14:paraId="6FE4AFB1" w14:textId="77777777" w:rsidR="00CB7721" w:rsidRPr="00E97569" w:rsidRDefault="00CB7721" w:rsidP="00DE4E6E">
            <w:pPr>
              <w:pStyle w:val="SMcaption"/>
              <w:rPr>
                <w:sz w:val="20"/>
              </w:rPr>
            </w:pPr>
          </w:p>
        </w:tc>
      </w:tr>
      <w:tr w:rsidR="00CB7721" w14:paraId="3CCE176F" w14:textId="77777777" w:rsidTr="00CB7721">
        <w:tc>
          <w:tcPr>
            <w:tcW w:w="1980" w:type="dxa"/>
          </w:tcPr>
          <w:p w14:paraId="7B1733F7" w14:textId="3B073457" w:rsidR="00CB7721" w:rsidRPr="00CB7721" w:rsidRDefault="00CB7721" w:rsidP="00DE4E6E">
            <w:pPr>
              <w:pStyle w:val="SMcaption"/>
              <w:rPr>
                <w:rFonts w:ascii="Times New Roman" w:hAnsi="Times New Roman" w:cs="Times New Roman"/>
                <w:b/>
                <w:bCs/>
                <w:sz w:val="20"/>
              </w:rPr>
            </w:pPr>
            <w:r w:rsidRPr="00CB7721">
              <w:rPr>
                <w:rFonts w:ascii="Times New Roman" w:hAnsi="Times New Roman" w:cs="Times New Roman"/>
                <w:b/>
                <w:bCs/>
                <w:sz w:val="20"/>
              </w:rPr>
              <w:lastRenderedPageBreak/>
              <w:t>ISO-3 country code</w:t>
            </w:r>
          </w:p>
        </w:tc>
        <w:tc>
          <w:tcPr>
            <w:tcW w:w="7370" w:type="dxa"/>
          </w:tcPr>
          <w:p w14:paraId="44319280" w14:textId="74C1D319" w:rsidR="00CB7721" w:rsidRPr="00CB7721" w:rsidRDefault="00CB7721" w:rsidP="00DE4E6E">
            <w:pPr>
              <w:pStyle w:val="SMcaption"/>
              <w:rPr>
                <w:rFonts w:ascii="Times New Roman" w:hAnsi="Times New Roman" w:cs="Times New Roman"/>
                <w:b/>
                <w:bCs/>
                <w:sz w:val="20"/>
              </w:rPr>
            </w:pPr>
            <w:r w:rsidRPr="00CB7721">
              <w:rPr>
                <w:rFonts w:ascii="Times New Roman" w:hAnsi="Times New Roman" w:cs="Times New Roman"/>
                <w:b/>
                <w:bCs/>
                <w:sz w:val="20"/>
              </w:rPr>
              <w:t>Country</w:t>
            </w:r>
          </w:p>
        </w:tc>
      </w:tr>
      <w:tr w:rsidR="00CB7721" w14:paraId="46E6992F" w14:textId="77777777" w:rsidTr="00CB7721">
        <w:tc>
          <w:tcPr>
            <w:tcW w:w="1980" w:type="dxa"/>
          </w:tcPr>
          <w:p w14:paraId="1681DD17" w14:textId="702D2FB5"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CHN</w:t>
            </w:r>
          </w:p>
        </w:tc>
        <w:tc>
          <w:tcPr>
            <w:tcW w:w="7370" w:type="dxa"/>
          </w:tcPr>
          <w:p w14:paraId="0F0B7DD2" w14:textId="1429854A"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China</w:t>
            </w:r>
          </w:p>
        </w:tc>
      </w:tr>
      <w:tr w:rsidR="00CB7721" w14:paraId="28098A7A" w14:textId="77777777" w:rsidTr="00CB7721">
        <w:tc>
          <w:tcPr>
            <w:tcW w:w="1980" w:type="dxa"/>
          </w:tcPr>
          <w:p w14:paraId="632492B4" w14:textId="6BF3851D"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EU</w:t>
            </w:r>
          </w:p>
        </w:tc>
        <w:tc>
          <w:tcPr>
            <w:tcW w:w="7370" w:type="dxa"/>
          </w:tcPr>
          <w:p w14:paraId="0D1CE1A7" w14:textId="63A8D73C"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European Union</w:t>
            </w:r>
          </w:p>
        </w:tc>
      </w:tr>
      <w:tr w:rsidR="00CB7721" w14:paraId="38D3F320" w14:textId="77777777" w:rsidTr="00CB7721">
        <w:tc>
          <w:tcPr>
            <w:tcW w:w="1980" w:type="dxa"/>
          </w:tcPr>
          <w:p w14:paraId="45D94BA3" w14:textId="327F5599"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IND</w:t>
            </w:r>
          </w:p>
        </w:tc>
        <w:tc>
          <w:tcPr>
            <w:tcW w:w="7370" w:type="dxa"/>
          </w:tcPr>
          <w:p w14:paraId="3C37841C" w14:textId="64B13516"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India</w:t>
            </w:r>
          </w:p>
        </w:tc>
      </w:tr>
      <w:tr w:rsidR="00CB7721" w14:paraId="49F737E0" w14:textId="77777777" w:rsidTr="00CB7721">
        <w:tc>
          <w:tcPr>
            <w:tcW w:w="1980" w:type="dxa"/>
          </w:tcPr>
          <w:p w14:paraId="0186B0C9" w14:textId="0C591BC9"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USA</w:t>
            </w:r>
          </w:p>
        </w:tc>
        <w:tc>
          <w:tcPr>
            <w:tcW w:w="7370" w:type="dxa"/>
          </w:tcPr>
          <w:p w14:paraId="2738D2AE" w14:textId="56A3A4B3" w:rsidR="00CB7721" w:rsidRPr="00CB7721" w:rsidRDefault="00CB7721" w:rsidP="00DE4E6E">
            <w:pPr>
              <w:pStyle w:val="SMcaption"/>
              <w:rPr>
                <w:rFonts w:ascii="Times New Roman" w:hAnsi="Times New Roman" w:cs="Times New Roman"/>
                <w:sz w:val="20"/>
              </w:rPr>
            </w:pPr>
            <w:r w:rsidRPr="00CB7721">
              <w:rPr>
                <w:rFonts w:ascii="Times New Roman" w:hAnsi="Times New Roman" w:cs="Times New Roman"/>
                <w:sz w:val="20"/>
              </w:rPr>
              <w:t>United States of America</w:t>
            </w:r>
          </w:p>
        </w:tc>
      </w:tr>
    </w:tbl>
    <w:p w14:paraId="39A29E8A" w14:textId="2EA8D998" w:rsidR="00E97569" w:rsidRDefault="00E97569" w:rsidP="00DE4E6E">
      <w:pPr>
        <w:pStyle w:val="SMcaption"/>
      </w:pPr>
    </w:p>
    <w:p w14:paraId="1EB05E4F" w14:textId="3A3C792C" w:rsidR="00E97569" w:rsidRDefault="00E97569" w:rsidP="00DE4E6E">
      <w:pPr>
        <w:pStyle w:val="SMcaption"/>
      </w:pPr>
    </w:p>
    <w:tbl>
      <w:tblPr>
        <w:tblStyle w:val="TableGrid"/>
        <w:tblW w:w="0" w:type="auto"/>
        <w:tblLook w:val="04A0" w:firstRow="1" w:lastRow="0" w:firstColumn="1" w:lastColumn="0" w:noHBand="0" w:noVBand="1"/>
      </w:tblPr>
      <w:tblGrid>
        <w:gridCol w:w="3177"/>
        <w:gridCol w:w="4615"/>
        <w:gridCol w:w="1558"/>
      </w:tblGrid>
      <w:tr w:rsidR="003C0083" w14:paraId="1D6E9932" w14:textId="71A8F01C" w:rsidTr="00FB320F">
        <w:tc>
          <w:tcPr>
            <w:tcW w:w="9350" w:type="dxa"/>
            <w:gridSpan w:val="3"/>
          </w:tcPr>
          <w:p w14:paraId="791064C5" w14:textId="1D202B5B"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Table S3: Derivation of numbers cited in the manuscript</w:t>
            </w:r>
          </w:p>
        </w:tc>
      </w:tr>
      <w:tr w:rsidR="003C0083" w14:paraId="32981546" w14:textId="04F6CA7D" w:rsidTr="00705C71">
        <w:tc>
          <w:tcPr>
            <w:tcW w:w="3177" w:type="dxa"/>
          </w:tcPr>
          <w:p w14:paraId="36F7D33B" w14:textId="0C231763"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Citation</w:t>
            </w:r>
          </w:p>
        </w:tc>
        <w:tc>
          <w:tcPr>
            <w:tcW w:w="4615" w:type="dxa"/>
          </w:tcPr>
          <w:p w14:paraId="5C6F3D86" w14:textId="73740EFF"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Calculation</w:t>
            </w:r>
          </w:p>
        </w:tc>
        <w:tc>
          <w:tcPr>
            <w:tcW w:w="1558" w:type="dxa"/>
          </w:tcPr>
          <w:p w14:paraId="0AC2C6B3" w14:textId="0C2547A6" w:rsidR="003C0083" w:rsidRPr="003C0083" w:rsidRDefault="003C0083" w:rsidP="00DE4E6E">
            <w:pPr>
              <w:pStyle w:val="SMcaption"/>
              <w:rPr>
                <w:rFonts w:ascii="Times New Roman" w:hAnsi="Times New Roman" w:cs="Times New Roman"/>
                <w:b/>
                <w:bCs/>
                <w:sz w:val="20"/>
                <w:szCs w:val="20"/>
              </w:rPr>
            </w:pPr>
            <w:r w:rsidRPr="003C0083">
              <w:rPr>
                <w:rFonts w:ascii="Times New Roman" w:hAnsi="Times New Roman" w:cs="Times New Roman"/>
                <w:b/>
                <w:bCs/>
                <w:sz w:val="20"/>
                <w:szCs w:val="20"/>
              </w:rPr>
              <w:t>Figure</w:t>
            </w:r>
            <w:r w:rsidR="00C5781D">
              <w:rPr>
                <w:rFonts w:ascii="Times New Roman" w:hAnsi="Times New Roman" w:cs="Times New Roman"/>
                <w:b/>
                <w:bCs/>
                <w:sz w:val="20"/>
                <w:szCs w:val="20"/>
              </w:rPr>
              <w:t>s</w:t>
            </w:r>
          </w:p>
        </w:tc>
      </w:tr>
      <w:tr w:rsidR="003C0083" w:rsidRPr="002D4B0E" w14:paraId="6133331D" w14:textId="6D4D77B9" w:rsidTr="00705C71">
        <w:tc>
          <w:tcPr>
            <w:tcW w:w="3177" w:type="dxa"/>
          </w:tcPr>
          <w:p w14:paraId="0F74DEDF" w14:textId="757EBEE8" w:rsidR="003C0083" w:rsidRPr="00705C71" w:rsidRDefault="00C3273B" w:rsidP="00DE4E6E">
            <w:pPr>
              <w:pStyle w:val="SMcaption"/>
              <w:rPr>
                <w:rFonts w:ascii="Times New Roman" w:hAnsi="Times New Roman" w:cs="Times New Roman"/>
                <w:sz w:val="20"/>
                <w:szCs w:val="20"/>
              </w:rPr>
            </w:pPr>
            <w:r w:rsidRPr="00C3273B">
              <w:rPr>
                <w:rFonts w:ascii="Times New Roman" w:hAnsi="Times New Roman" w:cs="Times New Roman"/>
                <w:spacing w:val="-4"/>
                <w:sz w:val="20"/>
                <w:szCs w:val="20"/>
              </w:rPr>
              <w:t>At the time of writing, announced COVID-19 fiscal stimulus surpassed USD 12 trillion, which as a share of GDP exceeds the stimulus provided in the wake of the 2008-2009 Global Financial Crisis (</w:t>
            </w:r>
            <w:r w:rsidRPr="00C3273B">
              <w:rPr>
                <w:rFonts w:ascii="Times New Roman" w:hAnsi="Times New Roman" w:cs="Times New Roman"/>
                <w:i/>
                <w:iCs/>
                <w:spacing w:val="-4"/>
                <w:sz w:val="20"/>
                <w:szCs w:val="20"/>
              </w:rPr>
              <w:t>3</w:t>
            </w:r>
            <w:r w:rsidRPr="00C3273B">
              <w:rPr>
                <w:rFonts w:ascii="Times New Roman" w:hAnsi="Times New Roman" w:cs="Times New Roman"/>
                <w:spacing w:val="-4"/>
                <w:sz w:val="20"/>
                <w:szCs w:val="20"/>
              </w:rPr>
              <w:t xml:space="preserve">) by a factor of three. </w:t>
            </w:r>
          </w:p>
        </w:tc>
        <w:tc>
          <w:tcPr>
            <w:tcW w:w="4615" w:type="dxa"/>
          </w:tcPr>
          <w:p w14:paraId="19713B48" w14:textId="34895EED" w:rsidR="00C2116F" w:rsidRDefault="00C2116F" w:rsidP="00DE4E6E">
            <w:pPr>
              <w:pStyle w:val="SMcaption"/>
              <w:rPr>
                <w:rFonts w:ascii="Times New Roman" w:hAnsi="Times New Roman" w:cs="Times New Roman"/>
                <w:sz w:val="20"/>
                <w:szCs w:val="20"/>
              </w:rPr>
            </w:pPr>
            <w:r>
              <w:rPr>
                <w:rFonts w:ascii="Times New Roman" w:hAnsi="Times New Roman" w:cs="Times New Roman"/>
                <w:sz w:val="20"/>
                <w:szCs w:val="20"/>
              </w:rPr>
              <w:t>COVID-19 global stimulus: ~  USD 12500 b</w:t>
            </w:r>
          </w:p>
          <w:p w14:paraId="30AD9755" w14:textId="272B4194" w:rsidR="00C2116F" w:rsidRDefault="00C2116F" w:rsidP="00DE4E6E">
            <w:pPr>
              <w:pStyle w:val="SMcaption"/>
              <w:rPr>
                <w:rFonts w:ascii="Times New Roman" w:hAnsi="Times New Roman" w:cs="Times New Roman"/>
                <w:sz w:val="20"/>
                <w:szCs w:val="20"/>
              </w:rPr>
            </w:pPr>
            <w:r>
              <w:rPr>
                <w:rFonts w:ascii="Times New Roman" w:hAnsi="Times New Roman" w:cs="Times New Roman"/>
                <w:sz w:val="20"/>
                <w:szCs w:val="20"/>
              </w:rPr>
              <w:t>Global GDP 2019: ~ USD 87750 b</w:t>
            </w:r>
          </w:p>
          <w:p w14:paraId="09038DB3" w14:textId="33DCE8B1" w:rsidR="00C2116F" w:rsidRDefault="00C2116F" w:rsidP="00DE4E6E">
            <w:pPr>
              <w:pStyle w:val="SMcaption"/>
              <w:rPr>
                <w:rFonts w:ascii="Times New Roman" w:hAnsi="Times New Roman" w:cs="Times New Roman"/>
                <w:sz w:val="20"/>
                <w:szCs w:val="20"/>
              </w:rPr>
            </w:pPr>
            <w:r>
              <w:rPr>
                <w:rFonts w:ascii="Times New Roman" w:hAnsi="Times New Roman" w:cs="Times New Roman"/>
                <w:sz w:val="20"/>
                <w:szCs w:val="20"/>
              </w:rPr>
              <w:t>Stimulus as % of GDP: ~14.2%</w:t>
            </w:r>
          </w:p>
          <w:p w14:paraId="44F245E5" w14:textId="1D7028A0" w:rsidR="00C2116F" w:rsidRDefault="00C2116F" w:rsidP="00DE4E6E">
            <w:pPr>
              <w:pStyle w:val="SMcaption"/>
              <w:rPr>
                <w:rFonts w:ascii="Times New Roman" w:hAnsi="Times New Roman" w:cs="Times New Roman"/>
                <w:sz w:val="20"/>
                <w:szCs w:val="20"/>
              </w:rPr>
            </w:pPr>
          </w:p>
          <w:p w14:paraId="72D35212" w14:textId="41CB4E20" w:rsidR="00C2116F" w:rsidRDefault="00C2116F" w:rsidP="00DE4E6E">
            <w:pPr>
              <w:pStyle w:val="SMcaption"/>
              <w:rPr>
                <w:rFonts w:ascii="Times New Roman" w:hAnsi="Times New Roman" w:cs="Times New Roman"/>
                <w:sz w:val="20"/>
                <w:szCs w:val="20"/>
              </w:rPr>
            </w:pPr>
            <w:r>
              <w:rPr>
                <w:rFonts w:ascii="Times New Roman" w:hAnsi="Times New Roman" w:cs="Times New Roman"/>
                <w:sz w:val="20"/>
                <w:szCs w:val="20"/>
              </w:rPr>
              <w:t>GFC global stimulus: ~ USD 3000 b</w:t>
            </w:r>
          </w:p>
          <w:p w14:paraId="77C08D40" w14:textId="0152C41F" w:rsidR="00C2116F" w:rsidRDefault="00C2116F" w:rsidP="00DE4E6E">
            <w:pPr>
              <w:pStyle w:val="SMcaption"/>
              <w:rPr>
                <w:rFonts w:ascii="Times New Roman" w:hAnsi="Times New Roman" w:cs="Times New Roman"/>
                <w:sz w:val="20"/>
                <w:szCs w:val="20"/>
              </w:rPr>
            </w:pPr>
            <w:r>
              <w:rPr>
                <w:rFonts w:ascii="Times New Roman" w:hAnsi="Times New Roman" w:cs="Times New Roman"/>
                <w:sz w:val="20"/>
                <w:szCs w:val="20"/>
              </w:rPr>
              <w:t xml:space="preserve">Global GDP 2008: ~ USD 63670 b </w:t>
            </w:r>
          </w:p>
          <w:p w14:paraId="69F6421C" w14:textId="7CEE8B2A" w:rsidR="00C2116F" w:rsidRDefault="00C2116F" w:rsidP="00DE4E6E">
            <w:pPr>
              <w:pStyle w:val="SMcaption"/>
              <w:rPr>
                <w:rFonts w:ascii="Times New Roman" w:hAnsi="Times New Roman" w:cs="Times New Roman"/>
                <w:sz w:val="20"/>
                <w:szCs w:val="20"/>
              </w:rPr>
            </w:pPr>
            <w:r>
              <w:rPr>
                <w:rFonts w:ascii="Times New Roman" w:hAnsi="Times New Roman" w:cs="Times New Roman"/>
                <w:sz w:val="20"/>
                <w:szCs w:val="20"/>
              </w:rPr>
              <w:t xml:space="preserve">Stimulus as % of GDP: 4.7% </w:t>
            </w:r>
          </w:p>
          <w:p w14:paraId="1196CC95" w14:textId="2753191F" w:rsidR="003C0083" w:rsidRPr="00705C71" w:rsidRDefault="003C0083" w:rsidP="00DE4E6E">
            <w:pPr>
              <w:pStyle w:val="SMcaption"/>
              <w:rPr>
                <w:rFonts w:ascii="Times New Roman" w:hAnsi="Times New Roman" w:cs="Times New Roman"/>
                <w:sz w:val="20"/>
                <w:szCs w:val="20"/>
              </w:rPr>
            </w:pPr>
          </w:p>
        </w:tc>
        <w:tc>
          <w:tcPr>
            <w:tcW w:w="1558" w:type="dxa"/>
          </w:tcPr>
          <w:p w14:paraId="4FF6E4F9" w14:textId="760C6C6C" w:rsidR="003C0083" w:rsidRPr="00705C71" w:rsidRDefault="00705C71" w:rsidP="00DE4E6E">
            <w:pPr>
              <w:pStyle w:val="SMcaption"/>
              <w:rPr>
                <w:rFonts w:ascii="Times New Roman" w:hAnsi="Times New Roman" w:cs="Times New Roman"/>
                <w:sz w:val="20"/>
                <w:szCs w:val="20"/>
              </w:rPr>
            </w:pPr>
            <w:r>
              <w:rPr>
                <w:rFonts w:ascii="Times New Roman" w:hAnsi="Times New Roman" w:cs="Times New Roman"/>
                <w:sz w:val="20"/>
                <w:szCs w:val="20"/>
              </w:rPr>
              <w:t>Fig. 1</w:t>
            </w:r>
          </w:p>
        </w:tc>
      </w:tr>
      <w:tr w:rsidR="002D4B0E" w:rsidRPr="002D4B0E" w14:paraId="7A716EB4" w14:textId="77777777" w:rsidTr="00705C71">
        <w:tc>
          <w:tcPr>
            <w:tcW w:w="3177" w:type="dxa"/>
          </w:tcPr>
          <w:p w14:paraId="7A9FE691" w14:textId="155141A4" w:rsidR="002D4B0E" w:rsidRPr="00705C71" w:rsidRDefault="008A5C42" w:rsidP="00DE4E6E">
            <w:pPr>
              <w:pStyle w:val="bodydropcap6L"/>
              <w:jc w:val="left"/>
              <w:rPr>
                <w:rFonts w:ascii="Times New Roman" w:hAnsi="Times New Roman" w:cs="Times New Roman"/>
                <w:sz w:val="20"/>
                <w:szCs w:val="20"/>
              </w:rPr>
            </w:pPr>
            <w:r w:rsidRPr="00705C71">
              <w:rPr>
                <w:rFonts w:ascii="Times New Roman" w:hAnsi="Times New Roman" w:cs="Times New Roman"/>
                <w:sz w:val="20"/>
                <w:szCs w:val="20"/>
              </w:rPr>
              <w:t>As of July 2020, our tracking framework showed aggregate fiscal stimuli amounting to USD 12.5 trillion, 80% of which comes from OECD countries (Fig. 1, Figures S1,S2).</w:t>
            </w:r>
          </w:p>
        </w:tc>
        <w:tc>
          <w:tcPr>
            <w:tcW w:w="4615" w:type="dxa"/>
          </w:tcPr>
          <w:p w14:paraId="635D3000" w14:textId="0FCC4F00" w:rsidR="002D4B0E" w:rsidRPr="00705C71" w:rsidRDefault="008A5C42"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OECD+ countries (see table S2 for the full definition) add up to USD ~10</w:t>
            </w:r>
            <w:r w:rsidR="00B061AB">
              <w:rPr>
                <w:rFonts w:ascii="Times New Roman" w:hAnsi="Times New Roman" w:cs="Times New Roman"/>
                <w:sz w:val="20"/>
                <w:szCs w:val="20"/>
              </w:rPr>
              <w:t>000</w:t>
            </w:r>
            <w:r w:rsidRPr="00705C71">
              <w:rPr>
                <w:rFonts w:ascii="Times New Roman" w:hAnsi="Times New Roman" w:cs="Times New Roman"/>
                <w:sz w:val="20"/>
                <w:szCs w:val="20"/>
              </w:rPr>
              <w:t xml:space="preserve"> </w:t>
            </w:r>
            <w:r w:rsidR="00FB320F">
              <w:rPr>
                <w:rFonts w:ascii="Times New Roman" w:hAnsi="Times New Roman" w:cs="Times New Roman"/>
                <w:sz w:val="20"/>
                <w:szCs w:val="20"/>
              </w:rPr>
              <w:t>billion</w:t>
            </w:r>
          </w:p>
        </w:tc>
        <w:tc>
          <w:tcPr>
            <w:tcW w:w="1558" w:type="dxa"/>
          </w:tcPr>
          <w:p w14:paraId="09075C6D" w14:textId="0F556225" w:rsidR="002D4B0E" w:rsidRPr="00705C71" w:rsidRDefault="008A5C42"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1; Fig. S1</w:t>
            </w:r>
          </w:p>
        </w:tc>
      </w:tr>
      <w:tr w:rsidR="002D4B0E" w:rsidRPr="002D4B0E" w14:paraId="5FB534A5" w14:textId="77777777" w:rsidTr="00705C71">
        <w:tc>
          <w:tcPr>
            <w:tcW w:w="3177" w:type="dxa"/>
          </w:tcPr>
          <w:p w14:paraId="6D3D0FFC" w14:textId="13D059B9" w:rsidR="008A5C42" w:rsidRPr="00705C71" w:rsidRDefault="00C3273B" w:rsidP="00DE4E6E">
            <w:pPr>
              <w:pStyle w:val="Paragraph"/>
              <w:jc w:val="left"/>
              <w:rPr>
                <w:rFonts w:ascii="Times New Roman" w:hAnsi="Times New Roman" w:cs="Times New Roman"/>
                <w:sz w:val="20"/>
                <w:szCs w:val="20"/>
              </w:rPr>
            </w:pPr>
            <w:r w:rsidRPr="00C3273B">
              <w:rPr>
                <w:rFonts w:ascii="Times New Roman" w:hAnsi="Times New Roman" w:cs="Times New Roman"/>
                <w:sz w:val="20"/>
                <w:szCs w:val="20"/>
              </w:rPr>
              <w:t>What we can glean from the available data is that at the moment about 55% of stimulus can be classified as “above-the-line” measures, with 4% targeted for the health sector and 51% percent for other sectors. The remaining 45% of stimulus is intended for liquidity support.</w:t>
            </w:r>
            <w:r w:rsidR="008A5C42" w:rsidRPr="00705C71">
              <w:rPr>
                <w:rFonts w:ascii="Times New Roman" w:hAnsi="Times New Roman" w:cs="Times New Roman"/>
                <w:sz w:val="20"/>
                <w:szCs w:val="20"/>
              </w:rPr>
              <w:t>.</w:t>
            </w:r>
          </w:p>
          <w:p w14:paraId="6BD14F9B" w14:textId="77777777" w:rsidR="002D4B0E" w:rsidRPr="00705C71" w:rsidRDefault="002D4B0E" w:rsidP="00DE4E6E">
            <w:pPr>
              <w:pStyle w:val="bodydropcap6L"/>
              <w:jc w:val="left"/>
              <w:rPr>
                <w:rFonts w:ascii="Times New Roman" w:hAnsi="Times New Roman" w:cs="Times New Roman"/>
                <w:sz w:val="20"/>
                <w:szCs w:val="20"/>
              </w:rPr>
            </w:pPr>
          </w:p>
        </w:tc>
        <w:tc>
          <w:tcPr>
            <w:tcW w:w="4615" w:type="dxa"/>
          </w:tcPr>
          <w:p w14:paraId="57E7CEA4" w14:textId="0FE258F2" w:rsidR="002D4B0E" w:rsidRPr="00705C71" w:rsidRDefault="00705C71" w:rsidP="00DE4E6E">
            <w:pPr>
              <w:pStyle w:val="SMcaption"/>
              <w:rPr>
                <w:rFonts w:ascii="Times New Roman" w:hAnsi="Times New Roman" w:cs="Times New Roman"/>
                <w:sz w:val="20"/>
                <w:szCs w:val="20"/>
              </w:rPr>
            </w:pPr>
            <w:r>
              <w:rPr>
                <w:rFonts w:ascii="Times New Roman" w:hAnsi="Times New Roman" w:cs="Times New Roman"/>
                <w:sz w:val="20"/>
                <w:szCs w:val="20"/>
              </w:rPr>
              <w:t>We focus on the global stimulus estimate (left-most panel on Fig. 1, and right-most panel on Fig. S1)</w:t>
            </w:r>
          </w:p>
        </w:tc>
        <w:tc>
          <w:tcPr>
            <w:tcW w:w="1558" w:type="dxa"/>
          </w:tcPr>
          <w:p w14:paraId="72EF419E" w14:textId="63A6779A" w:rsidR="002D4B0E" w:rsidRPr="00705C71" w:rsidRDefault="0093703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1</w:t>
            </w:r>
            <w:r w:rsidR="00CA455E" w:rsidRPr="00705C71">
              <w:rPr>
                <w:rFonts w:ascii="Times New Roman" w:hAnsi="Times New Roman" w:cs="Times New Roman"/>
                <w:sz w:val="20"/>
                <w:szCs w:val="20"/>
              </w:rPr>
              <w:t>;</w:t>
            </w:r>
            <w:r w:rsidRPr="00705C71">
              <w:rPr>
                <w:rFonts w:ascii="Times New Roman" w:hAnsi="Times New Roman" w:cs="Times New Roman"/>
                <w:sz w:val="20"/>
                <w:szCs w:val="20"/>
              </w:rPr>
              <w:t xml:space="preserve"> Fig. S1</w:t>
            </w:r>
          </w:p>
        </w:tc>
      </w:tr>
      <w:tr w:rsidR="0093703E" w:rsidRPr="002D4B0E" w14:paraId="6F366C6B" w14:textId="77777777" w:rsidTr="00705C71">
        <w:tc>
          <w:tcPr>
            <w:tcW w:w="3177" w:type="dxa"/>
          </w:tcPr>
          <w:p w14:paraId="35F2D634" w14:textId="6DF24E93" w:rsidR="0093703E" w:rsidRPr="00705C71" w:rsidRDefault="00C3273B" w:rsidP="00DE4E6E">
            <w:pPr>
              <w:pStyle w:val="Paragraph"/>
              <w:jc w:val="left"/>
              <w:rPr>
                <w:rFonts w:ascii="Times New Roman" w:hAnsi="Times New Roman" w:cs="Times New Roman"/>
                <w:sz w:val="20"/>
                <w:szCs w:val="20"/>
              </w:rPr>
            </w:pPr>
            <w:r w:rsidRPr="00C3273B">
              <w:rPr>
                <w:rFonts w:ascii="Times New Roman" w:hAnsi="Times New Roman" w:cs="Times New Roman"/>
                <w:sz w:val="20"/>
                <w:szCs w:val="20"/>
              </w:rPr>
              <w:t>Average annual low-carbon energy and efficiency investments under a Paris-compatible pathway have been estimated at about 1.3 trillion USD per year globally over the near term between 2020 and 2024 (</w:t>
            </w:r>
            <w:r w:rsidRPr="00C3273B">
              <w:rPr>
                <w:rFonts w:ascii="Times New Roman" w:hAnsi="Times New Roman" w:cs="Times New Roman"/>
                <w:i/>
                <w:iCs/>
                <w:sz w:val="20"/>
                <w:szCs w:val="20"/>
              </w:rPr>
              <w:t>11, 12</w:t>
            </w:r>
            <w:r w:rsidRPr="00C3273B">
              <w:rPr>
                <w:rFonts w:ascii="Times New Roman" w:hAnsi="Times New Roman" w:cs="Times New Roman"/>
                <w:sz w:val="20"/>
                <w:szCs w:val="20"/>
              </w:rPr>
              <w:t>) (see Materials and Methods in Supplementary Material for details). This amounts to some 10% of the total pledged COVID-19 stimulus to date (Fig. 1, Figures S3,S4).</w:t>
            </w:r>
          </w:p>
        </w:tc>
        <w:tc>
          <w:tcPr>
            <w:tcW w:w="4615" w:type="dxa"/>
          </w:tcPr>
          <w:p w14:paraId="401048E1" w14:textId="64E9B2CC" w:rsidR="0093703E" w:rsidRPr="00B061AB" w:rsidRDefault="00B061AB" w:rsidP="00DE4E6E">
            <w:pPr>
              <w:pStyle w:val="SMcaption"/>
              <w:rPr>
                <w:rFonts w:ascii="Times New Roman" w:hAnsi="Times New Roman" w:cs="Times New Roman"/>
                <w:sz w:val="20"/>
                <w:szCs w:val="20"/>
              </w:rPr>
            </w:pPr>
            <w:r>
              <w:rPr>
                <w:rFonts w:ascii="Times New Roman" w:hAnsi="Times New Roman" w:cs="Times New Roman"/>
                <w:sz w:val="20"/>
                <w:szCs w:val="20"/>
              </w:rPr>
              <w:t>We read these estimates from the left-most set of bars on Fig. 1.</w:t>
            </w:r>
          </w:p>
        </w:tc>
        <w:tc>
          <w:tcPr>
            <w:tcW w:w="1558" w:type="dxa"/>
          </w:tcPr>
          <w:p w14:paraId="4BC8BE39" w14:textId="3AA49260" w:rsidR="0093703E" w:rsidRPr="00705C71" w:rsidRDefault="00705C71" w:rsidP="00DE4E6E">
            <w:pPr>
              <w:pStyle w:val="SMcaption"/>
              <w:rPr>
                <w:rFonts w:ascii="Times New Roman" w:hAnsi="Times New Roman" w:cs="Times New Roman"/>
                <w:sz w:val="20"/>
                <w:szCs w:val="20"/>
              </w:rPr>
            </w:pPr>
            <w:r>
              <w:rPr>
                <w:rFonts w:ascii="Times New Roman" w:hAnsi="Times New Roman" w:cs="Times New Roman"/>
                <w:sz w:val="20"/>
                <w:szCs w:val="20"/>
              </w:rPr>
              <w:t>Fig. 1; Fig. S3, S4</w:t>
            </w:r>
          </w:p>
        </w:tc>
      </w:tr>
      <w:tr w:rsidR="0093703E" w:rsidRPr="002D4B0E" w14:paraId="4FD5D404" w14:textId="77777777" w:rsidTr="00705C71">
        <w:tc>
          <w:tcPr>
            <w:tcW w:w="3177" w:type="dxa"/>
          </w:tcPr>
          <w:p w14:paraId="3F553E49" w14:textId="77777777" w:rsidR="0093703E" w:rsidRDefault="00C3273B" w:rsidP="00DE4E6E">
            <w:pPr>
              <w:pStyle w:val="Paragraph"/>
              <w:jc w:val="left"/>
              <w:rPr>
                <w:rFonts w:ascii="Times New Roman" w:hAnsi="Times New Roman" w:cs="Times New Roman"/>
                <w:sz w:val="20"/>
                <w:szCs w:val="20"/>
              </w:rPr>
            </w:pPr>
            <w:r w:rsidRPr="00C3273B">
              <w:rPr>
                <w:rFonts w:ascii="Times New Roman" w:hAnsi="Times New Roman" w:cs="Times New Roman"/>
                <w:sz w:val="20"/>
                <w:szCs w:val="20"/>
              </w:rPr>
              <w:t>The additional investment amounts to about 300 billion USD per year globally over the coming five years (Fig. 1, Fig. S5), less than 3% of total pledged stimu</w:t>
            </w:r>
            <w:r>
              <w:rPr>
                <w:rFonts w:ascii="Times New Roman" w:hAnsi="Times New Roman" w:cs="Times New Roman"/>
                <w:sz w:val="20"/>
                <w:szCs w:val="20"/>
              </w:rPr>
              <w:t>l</w:t>
            </w:r>
            <w:r w:rsidRPr="00C3273B">
              <w:rPr>
                <w:rFonts w:ascii="Times New Roman" w:hAnsi="Times New Roman" w:cs="Times New Roman"/>
                <w:sz w:val="20"/>
                <w:szCs w:val="20"/>
              </w:rPr>
              <w:t>us to date.</w:t>
            </w:r>
          </w:p>
          <w:p w14:paraId="154D1C26" w14:textId="77777777" w:rsidR="00C3273B" w:rsidRDefault="00C3273B" w:rsidP="00DE4E6E">
            <w:pPr>
              <w:pStyle w:val="Paragraph"/>
              <w:jc w:val="left"/>
              <w:rPr>
                <w:rFonts w:ascii="Times New Roman" w:hAnsi="Times New Roman" w:cs="Times New Roman"/>
                <w:sz w:val="20"/>
                <w:szCs w:val="20"/>
              </w:rPr>
            </w:pPr>
            <w:r>
              <w:rPr>
                <w:rFonts w:ascii="Times New Roman" w:hAnsi="Times New Roman" w:cs="Times New Roman"/>
                <w:sz w:val="20"/>
                <w:szCs w:val="20"/>
              </w:rPr>
              <w:t>[…]</w:t>
            </w:r>
          </w:p>
          <w:p w14:paraId="730DB302" w14:textId="30B985BA" w:rsidR="00C3273B" w:rsidRDefault="00C3273B" w:rsidP="00C3273B">
            <w:pPr>
              <w:pStyle w:val="Paragraph"/>
              <w:ind w:firstLine="0"/>
              <w:jc w:val="left"/>
              <w:rPr>
                <w:rFonts w:ascii="Times New Roman" w:hAnsi="Times New Roman" w:cs="Times New Roman"/>
                <w:sz w:val="20"/>
                <w:szCs w:val="20"/>
              </w:rPr>
            </w:pPr>
            <w:r>
              <w:rPr>
                <w:rFonts w:ascii="Times New Roman" w:hAnsi="Times New Roman" w:cs="Times New Roman"/>
                <w:sz w:val="20"/>
                <w:szCs w:val="20"/>
              </w:rPr>
              <w:t xml:space="preserve">    </w:t>
            </w:r>
            <w:r w:rsidRPr="00C3273B">
              <w:rPr>
                <w:rFonts w:ascii="Times New Roman" w:hAnsi="Times New Roman" w:cs="Times New Roman"/>
                <w:sz w:val="20"/>
                <w:szCs w:val="20"/>
              </w:rPr>
              <w:t xml:space="preserve">Despite the order of magnitude difference in these numbers, there is an important additional part to this story: increases in low-carbon investments would have to be accompanied by di-vestments from high-carbon fossil-fuels in the range of 280 billion USD per year over the </w:t>
            </w:r>
            <w:r w:rsidRPr="00C3273B">
              <w:rPr>
                <w:rFonts w:ascii="Times New Roman" w:hAnsi="Times New Roman" w:cs="Times New Roman"/>
                <w:sz w:val="20"/>
                <w:szCs w:val="20"/>
              </w:rPr>
              <w:lastRenderedPageBreak/>
              <w:t>same near-term period</w:t>
            </w:r>
            <w:r>
              <w:rPr>
                <w:rFonts w:ascii="Times New Roman" w:hAnsi="Times New Roman" w:cs="Times New Roman"/>
                <w:sz w:val="20"/>
                <w:szCs w:val="20"/>
              </w:rPr>
              <w:t>.</w:t>
            </w:r>
          </w:p>
          <w:p w14:paraId="4E1ABD62" w14:textId="0E4CC7D0" w:rsidR="00C3273B" w:rsidRDefault="00C3273B" w:rsidP="00C3273B">
            <w:pPr>
              <w:pStyle w:val="Paragraph"/>
              <w:ind w:firstLine="0"/>
              <w:jc w:val="left"/>
              <w:rPr>
                <w:rFonts w:ascii="Times New Roman" w:hAnsi="Times New Roman" w:cs="Times New Roman"/>
                <w:sz w:val="20"/>
                <w:szCs w:val="20"/>
              </w:rPr>
            </w:pPr>
            <w:r>
              <w:rPr>
                <w:rFonts w:ascii="Times New Roman" w:hAnsi="Times New Roman" w:cs="Times New Roman"/>
                <w:sz w:val="20"/>
                <w:szCs w:val="20"/>
              </w:rPr>
              <w:t xml:space="preserve">     […]</w:t>
            </w:r>
          </w:p>
          <w:p w14:paraId="329A1D27" w14:textId="085F0980" w:rsidR="00C3273B" w:rsidRDefault="00C3273B" w:rsidP="00C3273B">
            <w:pPr>
              <w:pStyle w:val="Paragraph"/>
              <w:ind w:firstLine="0"/>
              <w:jc w:val="left"/>
              <w:rPr>
                <w:rFonts w:ascii="Times New Roman" w:hAnsi="Times New Roman" w:cs="Times New Roman"/>
                <w:sz w:val="20"/>
                <w:szCs w:val="20"/>
              </w:rPr>
            </w:pPr>
            <w:r>
              <w:rPr>
                <w:rFonts w:ascii="Times New Roman" w:hAnsi="Times New Roman" w:cs="Times New Roman"/>
                <w:sz w:val="20"/>
                <w:szCs w:val="20"/>
              </w:rPr>
              <w:t xml:space="preserve">    </w:t>
            </w:r>
            <w:r w:rsidRPr="00C3273B">
              <w:rPr>
                <w:rFonts w:ascii="Times New Roman" w:hAnsi="Times New Roman" w:cs="Times New Roman"/>
                <w:sz w:val="20"/>
                <w:szCs w:val="20"/>
              </w:rPr>
              <w:t>At about 20 additional billion USD per year globally, they represent a mere 0.2% of the total announced stimulus to date</w:t>
            </w:r>
            <w:r w:rsidRPr="00C3273B" w:rsidDel="00C445FC">
              <w:rPr>
                <w:rFonts w:ascii="Times New Roman" w:hAnsi="Times New Roman" w:cs="Times New Roman"/>
                <w:sz w:val="20"/>
                <w:szCs w:val="20"/>
              </w:rPr>
              <w:t xml:space="preserve"> </w:t>
            </w:r>
            <w:r w:rsidRPr="00C3273B">
              <w:rPr>
                <w:rFonts w:ascii="Times New Roman" w:hAnsi="Times New Roman" w:cs="Times New Roman"/>
                <w:sz w:val="20"/>
                <w:szCs w:val="20"/>
              </w:rPr>
              <w:t>(compare Fig. S5 to S1).</w:t>
            </w:r>
          </w:p>
          <w:p w14:paraId="6AD85CF9" w14:textId="7A964CD0" w:rsidR="00C3273B" w:rsidRPr="00705C71" w:rsidRDefault="00C3273B" w:rsidP="00C3273B">
            <w:pPr>
              <w:pStyle w:val="Paragraph"/>
              <w:ind w:firstLine="0"/>
              <w:jc w:val="left"/>
              <w:rPr>
                <w:rFonts w:ascii="Times New Roman" w:hAnsi="Times New Roman" w:cs="Times New Roman"/>
                <w:sz w:val="20"/>
                <w:szCs w:val="20"/>
              </w:rPr>
            </w:pPr>
          </w:p>
        </w:tc>
        <w:tc>
          <w:tcPr>
            <w:tcW w:w="4615" w:type="dxa"/>
          </w:tcPr>
          <w:p w14:paraId="2B697CAF" w14:textId="77777777" w:rsidR="00CA455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lastRenderedPageBreak/>
              <w:t>Fig. S5, the right-most bar on the left panel shows the annual shifts in investments:</w:t>
            </w:r>
          </w:p>
          <w:p w14:paraId="08E0FDD9" w14:textId="7AB1EB78" w:rsidR="00CA455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300 b (additional annual investments into low-carbon energy) – 280 b (annual divestments from fossil fuels) = 20 b (net annual investments, marked by the horizontal black line)</w:t>
            </w:r>
          </w:p>
          <w:p w14:paraId="16A351A8" w14:textId="027787C6" w:rsidR="00CA455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In S1, the total global stimulus is shown on the right-most bar, with the total value of 12500 b (and 20 b from above being 0.</w:t>
            </w:r>
            <w:r w:rsidR="00C3273B">
              <w:rPr>
                <w:rFonts w:ascii="Times New Roman" w:hAnsi="Times New Roman" w:cs="Times New Roman"/>
                <w:sz w:val="20"/>
                <w:szCs w:val="20"/>
              </w:rPr>
              <w:t>2</w:t>
            </w:r>
            <w:r w:rsidRPr="00705C71">
              <w:rPr>
                <w:rFonts w:ascii="Times New Roman" w:hAnsi="Times New Roman" w:cs="Times New Roman"/>
                <w:sz w:val="20"/>
                <w:szCs w:val="20"/>
              </w:rPr>
              <w:t>%)</w:t>
            </w:r>
          </w:p>
          <w:p w14:paraId="09739E52" w14:textId="72366264" w:rsidR="00CA455E" w:rsidRPr="00705C71" w:rsidRDefault="00CA455E" w:rsidP="00DE4E6E">
            <w:pPr>
              <w:pStyle w:val="SMcaption"/>
              <w:rPr>
                <w:rFonts w:ascii="Times New Roman" w:hAnsi="Times New Roman" w:cs="Times New Roman"/>
                <w:sz w:val="20"/>
                <w:szCs w:val="20"/>
              </w:rPr>
            </w:pPr>
          </w:p>
        </w:tc>
        <w:tc>
          <w:tcPr>
            <w:tcW w:w="1558" w:type="dxa"/>
          </w:tcPr>
          <w:p w14:paraId="338D53D5" w14:textId="52EFA728" w:rsidR="0093703E" w:rsidRPr="00705C71" w:rsidRDefault="00CA455E"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S5; Fig. S1</w:t>
            </w:r>
          </w:p>
        </w:tc>
      </w:tr>
      <w:tr w:rsidR="00705C71" w:rsidRPr="002D4B0E" w14:paraId="1B334292" w14:textId="77777777" w:rsidTr="00705C71">
        <w:tc>
          <w:tcPr>
            <w:tcW w:w="3177" w:type="dxa"/>
          </w:tcPr>
          <w:p w14:paraId="089F825A" w14:textId="188D9FD3" w:rsidR="00705C71" w:rsidRPr="00705C71" w:rsidRDefault="00705C71" w:rsidP="00DE4E6E">
            <w:pPr>
              <w:pStyle w:val="Paragraph"/>
              <w:jc w:val="left"/>
              <w:rPr>
                <w:rFonts w:ascii="Times New Roman" w:hAnsi="Times New Roman" w:cs="Times New Roman"/>
                <w:sz w:val="20"/>
                <w:szCs w:val="20"/>
              </w:rPr>
            </w:pPr>
            <w:r w:rsidRPr="00CA6E73">
              <w:rPr>
                <w:rFonts w:ascii="Times New Roman" w:hAnsi="Times New Roman" w:cs="Times New Roman"/>
                <w:sz w:val="20"/>
                <w:szCs w:val="20"/>
                <w:highlight w:val="yellow"/>
              </w:rPr>
              <w:t>The situation is quite different for developing economies. So far, stimulus packages in these geographies only amount to a small fraction (~18%) of what developed countries are putting forward.</w:t>
            </w:r>
          </w:p>
        </w:tc>
        <w:tc>
          <w:tcPr>
            <w:tcW w:w="4615" w:type="dxa"/>
          </w:tcPr>
          <w:p w14:paraId="6A5858EF" w14:textId="7657722E" w:rsidR="00705C71" w:rsidRPr="00705C71" w:rsidRDefault="00705C71"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On Fig. S1, the stimulus packages of developing countries (here considered in ASIA, LAM, MAF and REF) add up to about 2200 b, which is about 18% of the global total of 12500 b (right-most bar)</w:t>
            </w:r>
          </w:p>
        </w:tc>
        <w:tc>
          <w:tcPr>
            <w:tcW w:w="1558" w:type="dxa"/>
          </w:tcPr>
          <w:p w14:paraId="5A58C966" w14:textId="5F465EC5" w:rsidR="00705C71" w:rsidRPr="00705C71" w:rsidRDefault="00705C71"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S1</w:t>
            </w:r>
          </w:p>
        </w:tc>
      </w:tr>
      <w:tr w:rsidR="00705C71" w:rsidRPr="002D4B0E" w14:paraId="4A8F850C" w14:textId="77777777" w:rsidTr="00705C71">
        <w:tc>
          <w:tcPr>
            <w:tcW w:w="3177" w:type="dxa"/>
          </w:tcPr>
          <w:p w14:paraId="73B363A2" w14:textId="3850B7A2" w:rsidR="00705C71" w:rsidRPr="00705C71" w:rsidRDefault="00C3273B" w:rsidP="00DE4E6E">
            <w:pPr>
              <w:pStyle w:val="Paragraph"/>
              <w:jc w:val="left"/>
              <w:rPr>
                <w:rFonts w:ascii="Times New Roman" w:hAnsi="Times New Roman" w:cs="Times New Roman"/>
                <w:sz w:val="20"/>
                <w:szCs w:val="20"/>
              </w:rPr>
            </w:pPr>
            <w:r w:rsidRPr="00C3273B">
              <w:rPr>
                <w:rFonts w:ascii="Times New Roman" w:hAnsi="Times New Roman" w:cs="Times New Roman"/>
                <w:sz w:val="20"/>
                <w:szCs w:val="20"/>
              </w:rPr>
              <w:t>For example, India’s total annual low-carbon energy investment needs relative to its GDP are about 4 times higher than those of the EU, while the country’s stimulus package relative to its GDP is less than a quarter the size of the EU’s.</w:t>
            </w:r>
          </w:p>
        </w:tc>
        <w:tc>
          <w:tcPr>
            <w:tcW w:w="4615" w:type="dxa"/>
          </w:tcPr>
          <w:p w14:paraId="4ECDEA47" w14:textId="77777777" w:rsidR="00705C71" w:rsidRDefault="00705C71"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We compare the energy investment needs shown on Fig. S6 (right set of panels, for the EU and India (IND)), with the EU’s estimates at about 1% of the GDP, and for India about 4%.</w:t>
            </w:r>
          </w:p>
          <w:p w14:paraId="6C7906B3" w14:textId="77777777" w:rsidR="00C3273B" w:rsidRDefault="00C3273B" w:rsidP="00DE4E6E">
            <w:pPr>
              <w:pStyle w:val="SMcaption"/>
              <w:rPr>
                <w:rFonts w:ascii="Times New Roman" w:hAnsi="Times New Roman" w:cs="Times New Roman"/>
                <w:sz w:val="20"/>
                <w:szCs w:val="20"/>
              </w:rPr>
            </w:pPr>
          </w:p>
          <w:p w14:paraId="44023D28" w14:textId="22500E43" w:rsidR="00C3273B" w:rsidRPr="00705C71" w:rsidRDefault="00C3273B" w:rsidP="00DE4E6E">
            <w:pPr>
              <w:pStyle w:val="SMcaption"/>
              <w:rPr>
                <w:rFonts w:ascii="Times New Roman" w:hAnsi="Times New Roman" w:cs="Times New Roman"/>
                <w:sz w:val="20"/>
                <w:szCs w:val="20"/>
              </w:rPr>
            </w:pPr>
            <w:r>
              <w:rPr>
                <w:rFonts w:ascii="Times New Roman" w:hAnsi="Times New Roman" w:cs="Times New Roman"/>
                <w:sz w:val="20"/>
                <w:szCs w:val="20"/>
              </w:rPr>
              <w:t>The stimulus package of the EU is about 30% of the GDP, and India’s about 7% of the GDP.</w:t>
            </w:r>
          </w:p>
        </w:tc>
        <w:tc>
          <w:tcPr>
            <w:tcW w:w="1558" w:type="dxa"/>
          </w:tcPr>
          <w:p w14:paraId="24F0F263" w14:textId="48A540E2" w:rsidR="00705C71" w:rsidRPr="00705C71" w:rsidRDefault="00705C71" w:rsidP="00DE4E6E">
            <w:pPr>
              <w:pStyle w:val="SMcaption"/>
              <w:rPr>
                <w:rFonts w:ascii="Times New Roman" w:hAnsi="Times New Roman" w:cs="Times New Roman"/>
                <w:sz w:val="20"/>
                <w:szCs w:val="20"/>
              </w:rPr>
            </w:pPr>
            <w:r w:rsidRPr="00705C71">
              <w:rPr>
                <w:rFonts w:ascii="Times New Roman" w:hAnsi="Times New Roman" w:cs="Times New Roman"/>
                <w:sz w:val="20"/>
                <w:szCs w:val="20"/>
              </w:rPr>
              <w:t>Fig. 1, Fig. S6</w:t>
            </w:r>
          </w:p>
        </w:tc>
      </w:tr>
    </w:tbl>
    <w:p w14:paraId="3D015A9C" w14:textId="77777777" w:rsidR="00E97569" w:rsidRPr="002D4B0E" w:rsidRDefault="00E97569" w:rsidP="00DE4E6E">
      <w:pPr>
        <w:pStyle w:val="SMcaption"/>
      </w:pPr>
    </w:p>
    <w:p w14:paraId="2B6BCA94" w14:textId="350E36E4" w:rsidR="00C50C6D" w:rsidRPr="00355362" w:rsidRDefault="00C50C6D" w:rsidP="00DE4E6E">
      <w:pPr>
        <w:pStyle w:val="SMHeading"/>
      </w:pPr>
      <w:r>
        <w:t xml:space="preserve">Data </w:t>
      </w:r>
      <w:r w:rsidRPr="00355362">
        <w:t>S1</w:t>
      </w:r>
      <w:r w:rsidR="008218C4">
        <w:t>.</w:t>
      </w:r>
      <w:r w:rsidRPr="00355362">
        <w:t xml:space="preserve"> </w:t>
      </w:r>
      <w:r>
        <w:t>(separate file)</w:t>
      </w:r>
    </w:p>
    <w:p w14:paraId="30835E0F" w14:textId="77777777" w:rsidR="002254CD" w:rsidRDefault="002254CD" w:rsidP="00DE4E6E">
      <w:r>
        <w:t xml:space="preserve">All data underlying this analysis are available at: </w:t>
      </w:r>
      <w:hyperlink r:id="rId23" w:history="1">
        <w:r>
          <w:rPr>
            <w:rStyle w:val="Hyperlink"/>
          </w:rPr>
          <w:t>https://github.com/marina-andrijevic/covid_recovery/tree/master/data</w:t>
        </w:r>
      </w:hyperlink>
    </w:p>
    <w:p w14:paraId="614756DF" w14:textId="3ABC41FC" w:rsidR="00C50C6D" w:rsidRDefault="00C50C6D" w:rsidP="00DE4E6E">
      <w:pPr>
        <w:pStyle w:val="SMcaption"/>
      </w:pPr>
    </w:p>
    <w:p w14:paraId="08DC9151" w14:textId="77777777" w:rsidR="00C50C6D" w:rsidRDefault="00C50C6D" w:rsidP="00DE4E6E">
      <w:pPr>
        <w:pStyle w:val="SMcaption"/>
      </w:pPr>
    </w:p>
    <w:p w14:paraId="10BF7DE9" w14:textId="77777777" w:rsidR="00B9440A" w:rsidRPr="00015F74" w:rsidRDefault="00B9440A" w:rsidP="00DE4E6E">
      <w:pPr>
        <w:pStyle w:val="SMcaption"/>
      </w:pPr>
    </w:p>
    <w:sectPr w:rsidR="00B9440A" w:rsidRPr="00015F74" w:rsidSect="00E853D5">
      <w:pgSz w:w="12240" w:h="15840"/>
      <w:pgMar w:top="1440" w:right="1440" w:bottom="1440" w:left="144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2" w:author="McCollum, David" w:date="2020-08-01T00:37:00Z" w:initials="MD">
    <w:p w14:paraId="69EC9BFA" w14:textId="17714D42" w:rsidR="00C2116F" w:rsidRDefault="00C2116F">
      <w:pPr>
        <w:pStyle w:val="CommentText"/>
      </w:pPr>
      <w:r>
        <w:rPr>
          <w:rStyle w:val="CommentReference"/>
        </w:rPr>
        <w:annotationRef/>
      </w:r>
      <w:r>
        <w:t>Shouldn’t we be specific about the dollar year.  2019 or 2020?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9EC9BF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9EC9BFA" w16cid:durableId="22CF37C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E0CD29" w14:textId="77777777" w:rsidR="005864BE" w:rsidRDefault="005864BE">
      <w:r>
        <w:separator/>
      </w:r>
    </w:p>
  </w:endnote>
  <w:endnote w:type="continuationSeparator" w:id="0">
    <w:p w14:paraId="79A82169" w14:textId="77777777" w:rsidR="005864BE" w:rsidRDefault="005864B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 w:name="MillerDaily">
    <w:altName w:val="Calibri"/>
    <w:panose1 w:val="020B0604020202020204"/>
    <w:charset w:val="00"/>
    <w:family w:val="modern"/>
    <w:notTrueType/>
    <w:pitch w:val="variable"/>
    <w:sig w:usb0="800000AF" w:usb1="5000204A" w:usb2="00000000" w:usb3="00000000" w:csb0="00000001" w:csb1="00000000"/>
  </w:font>
  <w:font w:name="MillerDaily Roman">
    <w:altName w:val="Cambria"/>
    <w:panose1 w:val="020B0604020202020204"/>
    <w:charset w:val="00"/>
    <w:family w:val="auto"/>
    <w:pitch w:val="variable"/>
    <w:sig w:usb0="800000AF" w:usb1="5000204A"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F58EA3E" w14:textId="32DFF1A6" w:rsidR="00C2116F" w:rsidRDefault="00C2116F">
    <w:pPr>
      <w:pStyle w:val="Footer"/>
      <w:jc w:val="right"/>
    </w:pPr>
    <w:r>
      <w:fldChar w:fldCharType="begin"/>
    </w:r>
    <w:r>
      <w:instrText xml:space="preserve"> PAGE   \* MERGEFORMAT </w:instrText>
    </w:r>
    <w:r>
      <w:fldChar w:fldCharType="separate"/>
    </w:r>
    <w:r>
      <w:rPr>
        <w:noProof/>
      </w:rPr>
      <w:t>3</w:t>
    </w:r>
    <w:r>
      <w:fldChar w:fldCharType="end"/>
    </w:r>
  </w:p>
  <w:p w14:paraId="211F3547" w14:textId="77777777" w:rsidR="00C2116F" w:rsidRDefault="00C211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D7A050D" w14:textId="77777777" w:rsidR="005864BE" w:rsidRDefault="005864BE">
      <w:r>
        <w:separator/>
      </w:r>
    </w:p>
  </w:footnote>
  <w:footnote w:type="continuationSeparator" w:id="0">
    <w:p w14:paraId="12BD435D" w14:textId="77777777" w:rsidR="005864BE" w:rsidRDefault="005864B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501F95" w14:textId="77777777" w:rsidR="00C2116F" w:rsidRPr="005001AC" w:rsidRDefault="00C2116F" w:rsidP="005001AC">
    <w:pPr>
      <w:jc w:val="right"/>
      <w:rPr>
        <w:sz w:val="20"/>
      </w:rPr>
    </w:pPr>
  </w:p>
  <w:p w14:paraId="3CD866EE" w14:textId="77777777" w:rsidR="00C2116F" w:rsidRDefault="00C2116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3E9A0988"/>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76B5554"/>
    <w:multiLevelType w:val="hybridMultilevel"/>
    <w:tmpl w:val="FCA2810A"/>
    <w:lvl w:ilvl="0" w:tplc="CD62A14A">
      <w:start w:val="1"/>
      <w:numFmt w:val="decimal"/>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11" w15:restartNumberingAfterBreak="0">
    <w:nsid w:val="29543FF1"/>
    <w:multiLevelType w:val="hybridMultilevel"/>
    <w:tmpl w:val="62B4066C"/>
    <w:lvl w:ilvl="0" w:tplc="08090001">
      <w:start w:val="1"/>
      <w:numFmt w:val="bullet"/>
      <w:lvlText w:val=""/>
      <w:lvlJc w:val="left"/>
      <w:pPr>
        <w:ind w:left="783" w:hanging="360"/>
      </w:pPr>
      <w:rPr>
        <w:rFonts w:ascii="Symbol" w:hAnsi="Symbol" w:hint="default"/>
      </w:rPr>
    </w:lvl>
    <w:lvl w:ilvl="1" w:tplc="08090003">
      <w:start w:val="1"/>
      <w:numFmt w:val="bullet"/>
      <w:lvlText w:val="o"/>
      <w:lvlJc w:val="left"/>
      <w:pPr>
        <w:ind w:left="1503" w:hanging="360"/>
      </w:pPr>
      <w:rPr>
        <w:rFonts w:ascii="Courier New" w:hAnsi="Courier New" w:cs="Courier New" w:hint="default"/>
      </w:rPr>
    </w:lvl>
    <w:lvl w:ilvl="2" w:tplc="08090005" w:tentative="1">
      <w:start w:val="1"/>
      <w:numFmt w:val="bullet"/>
      <w:lvlText w:val=""/>
      <w:lvlJc w:val="left"/>
      <w:pPr>
        <w:ind w:left="2223" w:hanging="360"/>
      </w:pPr>
      <w:rPr>
        <w:rFonts w:ascii="Wingdings" w:hAnsi="Wingdings" w:hint="default"/>
      </w:rPr>
    </w:lvl>
    <w:lvl w:ilvl="3" w:tplc="08090001" w:tentative="1">
      <w:start w:val="1"/>
      <w:numFmt w:val="bullet"/>
      <w:lvlText w:val=""/>
      <w:lvlJc w:val="left"/>
      <w:pPr>
        <w:ind w:left="2943" w:hanging="360"/>
      </w:pPr>
      <w:rPr>
        <w:rFonts w:ascii="Symbol" w:hAnsi="Symbol" w:hint="default"/>
      </w:rPr>
    </w:lvl>
    <w:lvl w:ilvl="4" w:tplc="08090003" w:tentative="1">
      <w:start w:val="1"/>
      <w:numFmt w:val="bullet"/>
      <w:lvlText w:val="o"/>
      <w:lvlJc w:val="left"/>
      <w:pPr>
        <w:ind w:left="3663" w:hanging="360"/>
      </w:pPr>
      <w:rPr>
        <w:rFonts w:ascii="Courier New" w:hAnsi="Courier New" w:cs="Courier New" w:hint="default"/>
      </w:rPr>
    </w:lvl>
    <w:lvl w:ilvl="5" w:tplc="08090005" w:tentative="1">
      <w:start w:val="1"/>
      <w:numFmt w:val="bullet"/>
      <w:lvlText w:val=""/>
      <w:lvlJc w:val="left"/>
      <w:pPr>
        <w:ind w:left="4383" w:hanging="360"/>
      </w:pPr>
      <w:rPr>
        <w:rFonts w:ascii="Wingdings" w:hAnsi="Wingdings" w:hint="default"/>
      </w:rPr>
    </w:lvl>
    <w:lvl w:ilvl="6" w:tplc="08090001" w:tentative="1">
      <w:start w:val="1"/>
      <w:numFmt w:val="bullet"/>
      <w:lvlText w:val=""/>
      <w:lvlJc w:val="left"/>
      <w:pPr>
        <w:ind w:left="5103" w:hanging="360"/>
      </w:pPr>
      <w:rPr>
        <w:rFonts w:ascii="Symbol" w:hAnsi="Symbol" w:hint="default"/>
      </w:rPr>
    </w:lvl>
    <w:lvl w:ilvl="7" w:tplc="08090003" w:tentative="1">
      <w:start w:val="1"/>
      <w:numFmt w:val="bullet"/>
      <w:lvlText w:val="o"/>
      <w:lvlJc w:val="left"/>
      <w:pPr>
        <w:ind w:left="5823" w:hanging="360"/>
      </w:pPr>
      <w:rPr>
        <w:rFonts w:ascii="Courier New" w:hAnsi="Courier New" w:cs="Courier New" w:hint="default"/>
      </w:rPr>
    </w:lvl>
    <w:lvl w:ilvl="8" w:tplc="08090005" w:tentative="1">
      <w:start w:val="1"/>
      <w:numFmt w:val="bullet"/>
      <w:lvlText w:val=""/>
      <w:lvlJc w:val="left"/>
      <w:pPr>
        <w:ind w:left="6543" w:hanging="360"/>
      </w:pPr>
      <w:rPr>
        <w:rFonts w:ascii="Wingdings" w:hAnsi="Wingdings" w:hint="default"/>
      </w:rPr>
    </w:lvl>
  </w:abstractNum>
  <w:abstractNum w:abstractNumId="12" w15:restartNumberingAfterBreak="0">
    <w:nsid w:val="7A71158C"/>
    <w:multiLevelType w:val="hybridMultilevel"/>
    <w:tmpl w:val="B0AAFF9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1"/>
  </w:num>
  <w:num w:numId="13">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cCollum, David">
    <w15:presenceInfo w15:providerId="AD" w15:userId="S::DMcCollum@epri.com::a1284153-985a-4b65-a33b-f252e22df11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3"/>
  <w:proofState w:spelling="clean"/>
  <w:stylePaneFormatFilter w:val="7F04" w:allStyles="0" w:customStyles="0" w:latentStyles="1" w:stylesInUse="0" w:headingStyles="0" w:numberingStyles="0" w:tableStyles="0" w:directFormattingOnRuns="1" w:directFormattingOnParagraphs="1" w:directFormattingOnNumbering="1" w:directFormattingOnTables="1" w:clearFormatting="1" w:top3HeadingStyles="1"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C030F"/>
    <w:rsid w:val="00015F74"/>
    <w:rsid w:val="00017FEF"/>
    <w:rsid w:val="00065EBD"/>
    <w:rsid w:val="00083B44"/>
    <w:rsid w:val="000850DC"/>
    <w:rsid w:val="000C2771"/>
    <w:rsid w:val="000D46F4"/>
    <w:rsid w:val="000F0DCE"/>
    <w:rsid w:val="000F6BE3"/>
    <w:rsid w:val="00112C5B"/>
    <w:rsid w:val="00114193"/>
    <w:rsid w:val="00115A38"/>
    <w:rsid w:val="0011687B"/>
    <w:rsid w:val="00124F82"/>
    <w:rsid w:val="0016337A"/>
    <w:rsid w:val="00164269"/>
    <w:rsid w:val="001A08F0"/>
    <w:rsid w:val="001A1BDE"/>
    <w:rsid w:val="001F0876"/>
    <w:rsid w:val="001F167C"/>
    <w:rsid w:val="001F5E91"/>
    <w:rsid w:val="002077B9"/>
    <w:rsid w:val="002248D7"/>
    <w:rsid w:val="002254CD"/>
    <w:rsid w:val="00262D72"/>
    <w:rsid w:val="00294FBB"/>
    <w:rsid w:val="002C030F"/>
    <w:rsid w:val="002C5DE8"/>
    <w:rsid w:val="002D4B0E"/>
    <w:rsid w:val="00331D75"/>
    <w:rsid w:val="00355362"/>
    <w:rsid w:val="00363E44"/>
    <w:rsid w:val="003755FE"/>
    <w:rsid w:val="00395E86"/>
    <w:rsid w:val="003A2FD8"/>
    <w:rsid w:val="003B40E6"/>
    <w:rsid w:val="003B44B6"/>
    <w:rsid w:val="003C0083"/>
    <w:rsid w:val="003E74FB"/>
    <w:rsid w:val="003F6E14"/>
    <w:rsid w:val="00405336"/>
    <w:rsid w:val="0042183E"/>
    <w:rsid w:val="004444A4"/>
    <w:rsid w:val="004571D5"/>
    <w:rsid w:val="00461D81"/>
    <w:rsid w:val="0046356B"/>
    <w:rsid w:val="00477182"/>
    <w:rsid w:val="004779CB"/>
    <w:rsid w:val="00487287"/>
    <w:rsid w:val="004E42D8"/>
    <w:rsid w:val="004E7BA2"/>
    <w:rsid w:val="004F7EDF"/>
    <w:rsid w:val="005001AC"/>
    <w:rsid w:val="00527D71"/>
    <w:rsid w:val="005520A8"/>
    <w:rsid w:val="005607DD"/>
    <w:rsid w:val="005864BE"/>
    <w:rsid w:val="005A558C"/>
    <w:rsid w:val="005E28F8"/>
    <w:rsid w:val="005E6513"/>
    <w:rsid w:val="00651114"/>
    <w:rsid w:val="00663B16"/>
    <w:rsid w:val="00664560"/>
    <w:rsid w:val="00670299"/>
    <w:rsid w:val="00691985"/>
    <w:rsid w:val="00692DD6"/>
    <w:rsid w:val="006A1B64"/>
    <w:rsid w:val="006D23EF"/>
    <w:rsid w:val="00705C71"/>
    <w:rsid w:val="007108F5"/>
    <w:rsid w:val="00713E5B"/>
    <w:rsid w:val="007324FE"/>
    <w:rsid w:val="007402FC"/>
    <w:rsid w:val="007411A1"/>
    <w:rsid w:val="00793072"/>
    <w:rsid w:val="007D4CB9"/>
    <w:rsid w:val="00807D35"/>
    <w:rsid w:val="008218C4"/>
    <w:rsid w:val="00867A98"/>
    <w:rsid w:val="00870867"/>
    <w:rsid w:val="00882200"/>
    <w:rsid w:val="00885C9B"/>
    <w:rsid w:val="008A5C42"/>
    <w:rsid w:val="008D5D2A"/>
    <w:rsid w:val="00914B63"/>
    <w:rsid w:val="009354F3"/>
    <w:rsid w:val="0093703E"/>
    <w:rsid w:val="009447DC"/>
    <w:rsid w:val="00961BA5"/>
    <w:rsid w:val="0096329F"/>
    <w:rsid w:val="009743A9"/>
    <w:rsid w:val="009A2827"/>
    <w:rsid w:val="009A5287"/>
    <w:rsid w:val="009B2AC5"/>
    <w:rsid w:val="009B7984"/>
    <w:rsid w:val="009F4BED"/>
    <w:rsid w:val="009F7D93"/>
    <w:rsid w:val="00A3403B"/>
    <w:rsid w:val="00A51A12"/>
    <w:rsid w:val="00A627D4"/>
    <w:rsid w:val="00A74DA2"/>
    <w:rsid w:val="00AB399E"/>
    <w:rsid w:val="00AC205F"/>
    <w:rsid w:val="00AC59D0"/>
    <w:rsid w:val="00AD16B1"/>
    <w:rsid w:val="00AD499C"/>
    <w:rsid w:val="00B061AB"/>
    <w:rsid w:val="00B36869"/>
    <w:rsid w:val="00B43B31"/>
    <w:rsid w:val="00B47CFA"/>
    <w:rsid w:val="00B57F00"/>
    <w:rsid w:val="00B77B2A"/>
    <w:rsid w:val="00B82C22"/>
    <w:rsid w:val="00B93DBA"/>
    <w:rsid w:val="00B9440A"/>
    <w:rsid w:val="00BB2D2A"/>
    <w:rsid w:val="00BC3E04"/>
    <w:rsid w:val="00BD0989"/>
    <w:rsid w:val="00BD58CF"/>
    <w:rsid w:val="00BF0C92"/>
    <w:rsid w:val="00C04CC1"/>
    <w:rsid w:val="00C2116F"/>
    <w:rsid w:val="00C3273B"/>
    <w:rsid w:val="00C4096C"/>
    <w:rsid w:val="00C44957"/>
    <w:rsid w:val="00C50C6D"/>
    <w:rsid w:val="00C5781D"/>
    <w:rsid w:val="00C600D9"/>
    <w:rsid w:val="00C92B22"/>
    <w:rsid w:val="00CA455E"/>
    <w:rsid w:val="00CA6E73"/>
    <w:rsid w:val="00CB7721"/>
    <w:rsid w:val="00CC1384"/>
    <w:rsid w:val="00CD3720"/>
    <w:rsid w:val="00CF1848"/>
    <w:rsid w:val="00CF5C2F"/>
    <w:rsid w:val="00D04BCF"/>
    <w:rsid w:val="00D143D9"/>
    <w:rsid w:val="00D5511B"/>
    <w:rsid w:val="00D766F1"/>
    <w:rsid w:val="00DE4E6E"/>
    <w:rsid w:val="00E257C8"/>
    <w:rsid w:val="00E41512"/>
    <w:rsid w:val="00E4519A"/>
    <w:rsid w:val="00E853D5"/>
    <w:rsid w:val="00E97569"/>
    <w:rsid w:val="00E9773B"/>
    <w:rsid w:val="00EA6F42"/>
    <w:rsid w:val="00EC13A3"/>
    <w:rsid w:val="00EC26B3"/>
    <w:rsid w:val="00EC553B"/>
    <w:rsid w:val="00EC7C85"/>
    <w:rsid w:val="00F125EE"/>
    <w:rsid w:val="00F12E98"/>
    <w:rsid w:val="00F22029"/>
    <w:rsid w:val="00F33CF5"/>
    <w:rsid w:val="00F515FB"/>
    <w:rsid w:val="00F630EA"/>
    <w:rsid w:val="00F7007E"/>
    <w:rsid w:val="00F73193"/>
    <w:rsid w:val="00F74F95"/>
    <w:rsid w:val="00F80705"/>
    <w:rsid w:val="00FA1481"/>
    <w:rsid w:val="00FB320F"/>
    <w:rsid w:val="00FF04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C597622"/>
  <w15:docId w15:val="{EAC22EA6-1BB9-493A-BA9A-8FFD465DAC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iPriority="99" w:unhideWhenUsed="1"/>
    <w:lsdException w:name="Strong" w:semiHidden="1" w:qFormat="1"/>
    <w:lsdException w:name="Emphasis" w:semiHidden="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630EA"/>
    <w:rPr>
      <w:sz w:val="24"/>
    </w:rPr>
  </w:style>
  <w:style w:type="paragraph" w:styleId="Heading1">
    <w:name w:val="heading 1"/>
    <w:basedOn w:val="Normal"/>
    <w:next w:val="Normal"/>
    <w:link w:val="Heading1Char"/>
    <w:uiPriority w:val="9"/>
    <w:qFormat/>
    <w:rsid w:val="00B43B31"/>
    <w:pPr>
      <w:keepNext/>
      <w:spacing w:before="240" w:after="60"/>
      <w:outlineLvl w:val="0"/>
    </w:pPr>
    <w:rPr>
      <w:b/>
      <w:bCs/>
      <w:kern w:val="32"/>
      <w:szCs w:val="24"/>
    </w:rPr>
  </w:style>
  <w:style w:type="paragraph" w:styleId="Heading2">
    <w:name w:val="heading 2"/>
    <w:basedOn w:val="Normal"/>
    <w:next w:val="Normal"/>
    <w:link w:val="Heading2Char"/>
    <w:semiHidden/>
    <w:qFormat/>
    <w:rsid w:val="007411A1"/>
    <w:pPr>
      <w:keepNext/>
      <w:spacing w:before="240" w:after="60"/>
      <w:outlineLvl w:val="1"/>
    </w:pPr>
    <w:rPr>
      <w:rFonts w:ascii="Cambria" w:hAnsi="Cambria"/>
      <w:b/>
      <w:bCs/>
      <w:i/>
      <w:iCs/>
      <w:sz w:val="28"/>
      <w:szCs w:val="28"/>
    </w:rPr>
  </w:style>
  <w:style w:type="paragraph" w:styleId="Heading3">
    <w:name w:val="heading 3"/>
    <w:basedOn w:val="Normal"/>
    <w:next w:val="Normal"/>
    <w:semiHidden/>
    <w:qFormat/>
    <w:rsid w:val="00C600D9"/>
    <w:pPr>
      <w:keepNext/>
      <w:spacing w:line="480" w:lineRule="auto"/>
      <w:outlineLvl w:val="2"/>
    </w:pPr>
    <w:rPr>
      <w:rFonts w:ascii="Times" w:eastAsia="Times" w:hAnsi="Times"/>
      <w:b/>
    </w:rPr>
  </w:style>
  <w:style w:type="paragraph" w:styleId="Heading4">
    <w:name w:val="heading 4"/>
    <w:basedOn w:val="Normal"/>
    <w:next w:val="Normal"/>
    <w:semiHidden/>
    <w:qFormat/>
    <w:rsid w:val="00C600D9"/>
    <w:pPr>
      <w:keepNext/>
      <w:spacing w:line="480" w:lineRule="auto"/>
      <w:outlineLvl w:val="3"/>
    </w:pPr>
    <w:rPr>
      <w:rFonts w:ascii="Times" w:hAnsi="Times"/>
      <w:b/>
      <w:color w:val="0000FF"/>
      <w:sz w:val="44"/>
    </w:rPr>
  </w:style>
  <w:style w:type="paragraph" w:styleId="Heading5">
    <w:name w:val="heading 5"/>
    <w:basedOn w:val="Normal"/>
    <w:next w:val="Normal"/>
    <w:link w:val="Heading5Char"/>
    <w:semiHidden/>
    <w:qFormat/>
    <w:rsid w:val="007411A1"/>
    <w:pPr>
      <w:spacing w:before="240" w:after="60"/>
      <w:outlineLvl w:val="4"/>
    </w:pPr>
    <w:rPr>
      <w:rFonts w:ascii="Calibri" w:hAnsi="Calibri"/>
      <w:b/>
      <w:bCs/>
      <w:i/>
      <w:iCs/>
      <w:sz w:val="26"/>
      <w:szCs w:val="26"/>
    </w:rPr>
  </w:style>
  <w:style w:type="paragraph" w:styleId="Heading6">
    <w:name w:val="heading 6"/>
    <w:basedOn w:val="Normal"/>
    <w:next w:val="Normal"/>
    <w:link w:val="Heading6Char"/>
    <w:semiHidden/>
    <w:qFormat/>
    <w:rsid w:val="007411A1"/>
    <w:pPr>
      <w:spacing w:before="240" w:after="60"/>
      <w:outlineLvl w:val="5"/>
    </w:pPr>
    <w:rPr>
      <w:rFonts w:ascii="Calibri" w:hAnsi="Calibri"/>
      <w:b/>
      <w:bCs/>
      <w:sz w:val="22"/>
      <w:szCs w:val="22"/>
    </w:rPr>
  </w:style>
  <w:style w:type="paragraph" w:styleId="Heading7">
    <w:name w:val="heading 7"/>
    <w:basedOn w:val="Normal"/>
    <w:next w:val="Normal"/>
    <w:link w:val="Heading7Char"/>
    <w:semiHidden/>
    <w:qFormat/>
    <w:rsid w:val="007411A1"/>
    <w:pPr>
      <w:spacing w:before="240" w:after="60"/>
      <w:outlineLvl w:val="6"/>
    </w:pPr>
    <w:rPr>
      <w:rFonts w:ascii="Calibri" w:hAnsi="Calibri"/>
      <w:szCs w:val="24"/>
    </w:rPr>
  </w:style>
  <w:style w:type="paragraph" w:styleId="Heading8">
    <w:name w:val="heading 8"/>
    <w:basedOn w:val="Normal"/>
    <w:next w:val="Normal"/>
    <w:link w:val="Heading8Char"/>
    <w:semiHidden/>
    <w:qFormat/>
    <w:rsid w:val="007411A1"/>
    <w:pPr>
      <w:spacing w:before="240" w:after="60"/>
      <w:outlineLvl w:val="7"/>
    </w:pPr>
    <w:rPr>
      <w:rFonts w:ascii="Calibri" w:hAnsi="Calibri"/>
      <w:i/>
      <w:iCs/>
      <w:szCs w:val="24"/>
    </w:rPr>
  </w:style>
  <w:style w:type="paragraph" w:styleId="Heading9">
    <w:name w:val="heading 9"/>
    <w:basedOn w:val="Normal"/>
    <w:next w:val="Normal"/>
    <w:link w:val="Heading9Char"/>
    <w:semiHidden/>
    <w:qFormat/>
    <w:rsid w:val="007411A1"/>
    <w:pPr>
      <w:spacing w:before="240" w:after="60"/>
      <w:outlineLvl w:val="8"/>
    </w:pPr>
    <w:rPr>
      <w:rFonts w:ascii="Cambria" w:hAnsi="Cambria"/>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semiHidden/>
    <w:rsid w:val="00477182"/>
  </w:style>
  <w:style w:type="character" w:customStyle="1" w:styleId="Heading1Char">
    <w:name w:val="Heading 1 Char"/>
    <w:link w:val="Heading1"/>
    <w:uiPriority w:val="9"/>
    <w:rsid w:val="00FF04E3"/>
    <w:rPr>
      <w:b/>
      <w:bCs/>
      <w:kern w:val="32"/>
      <w:sz w:val="24"/>
      <w:szCs w:val="24"/>
    </w:rPr>
  </w:style>
  <w:style w:type="character" w:customStyle="1" w:styleId="Heading2Char">
    <w:name w:val="Heading 2 Char"/>
    <w:link w:val="Heading2"/>
    <w:semiHidden/>
    <w:rsid w:val="00FF04E3"/>
    <w:rPr>
      <w:rFonts w:ascii="Cambria" w:hAnsi="Cambria"/>
      <w:b/>
      <w:bCs/>
      <w:i/>
      <w:iCs/>
      <w:sz w:val="28"/>
      <w:szCs w:val="28"/>
    </w:rPr>
  </w:style>
  <w:style w:type="character" w:customStyle="1" w:styleId="Heading5Char">
    <w:name w:val="Heading 5 Char"/>
    <w:link w:val="Heading5"/>
    <w:semiHidden/>
    <w:rsid w:val="00FF04E3"/>
    <w:rPr>
      <w:rFonts w:ascii="Calibri" w:hAnsi="Calibri"/>
      <w:b/>
      <w:bCs/>
      <w:i/>
      <w:iCs/>
      <w:sz w:val="26"/>
      <w:szCs w:val="26"/>
    </w:rPr>
  </w:style>
  <w:style w:type="character" w:customStyle="1" w:styleId="Heading6Char">
    <w:name w:val="Heading 6 Char"/>
    <w:link w:val="Heading6"/>
    <w:semiHidden/>
    <w:rsid w:val="00FF04E3"/>
    <w:rPr>
      <w:rFonts w:ascii="Calibri" w:hAnsi="Calibri"/>
      <w:b/>
      <w:bCs/>
      <w:sz w:val="22"/>
      <w:szCs w:val="22"/>
    </w:rPr>
  </w:style>
  <w:style w:type="character" w:customStyle="1" w:styleId="Heading7Char">
    <w:name w:val="Heading 7 Char"/>
    <w:link w:val="Heading7"/>
    <w:semiHidden/>
    <w:rsid w:val="00FF04E3"/>
    <w:rPr>
      <w:rFonts w:ascii="Calibri" w:hAnsi="Calibri"/>
      <w:sz w:val="24"/>
      <w:szCs w:val="24"/>
    </w:rPr>
  </w:style>
  <w:style w:type="character" w:customStyle="1" w:styleId="Heading8Char">
    <w:name w:val="Heading 8 Char"/>
    <w:link w:val="Heading8"/>
    <w:semiHidden/>
    <w:rsid w:val="00FF04E3"/>
    <w:rPr>
      <w:rFonts w:ascii="Calibri" w:hAnsi="Calibri"/>
      <w:i/>
      <w:iCs/>
      <w:sz w:val="24"/>
      <w:szCs w:val="24"/>
    </w:rPr>
  </w:style>
  <w:style w:type="character" w:customStyle="1" w:styleId="Heading9Char">
    <w:name w:val="Heading 9 Char"/>
    <w:link w:val="Heading9"/>
    <w:semiHidden/>
    <w:rsid w:val="00FF04E3"/>
    <w:rPr>
      <w:rFonts w:ascii="Cambria" w:hAnsi="Cambria"/>
      <w:sz w:val="22"/>
      <w:szCs w:val="22"/>
    </w:rPr>
  </w:style>
  <w:style w:type="paragraph" w:customStyle="1" w:styleId="SMHeading">
    <w:name w:val="SM Heading"/>
    <w:basedOn w:val="Heading1"/>
    <w:qFormat/>
    <w:rsid w:val="00F74F95"/>
  </w:style>
  <w:style w:type="paragraph" w:customStyle="1" w:styleId="SMSubheading">
    <w:name w:val="SM Subheading"/>
    <w:basedOn w:val="Normal"/>
    <w:qFormat/>
    <w:rsid w:val="00B9440A"/>
    <w:rPr>
      <w:u w:val="words"/>
    </w:rPr>
  </w:style>
  <w:style w:type="paragraph" w:customStyle="1" w:styleId="SMText">
    <w:name w:val="SM Text"/>
    <w:basedOn w:val="Normal"/>
    <w:qFormat/>
    <w:rsid w:val="00B9440A"/>
    <w:pPr>
      <w:ind w:firstLine="480"/>
    </w:pPr>
  </w:style>
  <w:style w:type="paragraph" w:customStyle="1" w:styleId="SMcaption">
    <w:name w:val="SM caption"/>
    <w:basedOn w:val="SMText"/>
    <w:qFormat/>
    <w:rsid w:val="00B9440A"/>
    <w:pPr>
      <w:ind w:firstLine="0"/>
    </w:pPr>
  </w:style>
  <w:style w:type="paragraph" w:styleId="BalloonText">
    <w:name w:val="Balloon Text"/>
    <w:basedOn w:val="Normal"/>
    <w:link w:val="BalloonTextChar"/>
    <w:uiPriority w:val="99"/>
    <w:semiHidden/>
    <w:rsid w:val="00405336"/>
    <w:rPr>
      <w:rFonts w:ascii="Tahoma" w:hAnsi="Tahoma" w:cs="Tahoma"/>
      <w:sz w:val="16"/>
      <w:szCs w:val="16"/>
    </w:rPr>
  </w:style>
  <w:style w:type="character" w:customStyle="1" w:styleId="BalloonTextChar">
    <w:name w:val="Balloon Text Char"/>
    <w:link w:val="BalloonText"/>
    <w:uiPriority w:val="99"/>
    <w:semiHidden/>
    <w:rsid w:val="00FF04E3"/>
    <w:rPr>
      <w:rFonts w:ascii="Tahoma" w:hAnsi="Tahoma" w:cs="Tahoma"/>
      <w:sz w:val="16"/>
      <w:szCs w:val="16"/>
    </w:rPr>
  </w:style>
  <w:style w:type="paragraph" w:styleId="Bibliography">
    <w:name w:val="Bibliography"/>
    <w:basedOn w:val="Normal"/>
    <w:next w:val="Normal"/>
    <w:uiPriority w:val="37"/>
    <w:semiHidden/>
    <w:rsid w:val="00405336"/>
  </w:style>
  <w:style w:type="paragraph" w:styleId="BlockText">
    <w:name w:val="Block Text"/>
    <w:basedOn w:val="Normal"/>
    <w:semiHidden/>
    <w:rsid w:val="00405336"/>
    <w:pPr>
      <w:spacing w:after="120"/>
      <w:ind w:left="1440" w:right="1440"/>
    </w:pPr>
  </w:style>
  <w:style w:type="paragraph" w:styleId="BodyText">
    <w:name w:val="Body Text"/>
    <w:basedOn w:val="Normal"/>
    <w:link w:val="BodyTextChar"/>
    <w:semiHidden/>
    <w:rsid w:val="00405336"/>
    <w:pPr>
      <w:spacing w:after="120"/>
    </w:pPr>
  </w:style>
  <w:style w:type="character" w:customStyle="1" w:styleId="BodyTextChar">
    <w:name w:val="Body Text Char"/>
    <w:link w:val="BodyText"/>
    <w:semiHidden/>
    <w:rsid w:val="00FF04E3"/>
    <w:rPr>
      <w:sz w:val="24"/>
    </w:rPr>
  </w:style>
  <w:style w:type="paragraph" w:styleId="BodyText2">
    <w:name w:val="Body Text 2"/>
    <w:basedOn w:val="Normal"/>
    <w:link w:val="BodyText2Char"/>
    <w:semiHidden/>
    <w:rsid w:val="00405336"/>
    <w:pPr>
      <w:spacing w:after="120" w:line="480" w:lineRule="auto"/>
    </w:pPr>
  </w:style>
  <w:style w:type="character" w:customStyle="1" w:styleId="BodyText2Char">
    <w:name w:val="Body Text 2 Char"/>
    <w:link w:val="BodyText2"/>
    <w:semiHidden/>
    <w:rsid w:val="00FF04E3"/>
    <w:rPr>
      <w:sz w:val="24"/>
    </w:rPr>
  </w:style>
  <w:style w:type="paragraph" w:styleId="BodyText3">
    <w:name w:val="Body Text 3"/>
    <w:basedOn w:val="Normal"/>
    <w:link w:val="BodyText3Char"/>
    <w:semiHidden/>
    <w:rsid w:val="00405336"/>
    <w:pPr>
      <w:spacing w:after="120"/>
    </w:pPr>
    <w:rPr>
      <w:sz w:val="16"/>
      <w:szCs w:val="16"/>
    </w:rPr>
  </w:style>
  <w:style w:type="character" w:customStyle="1" w:styleId="BodyText3Char">
    <w:name w:val="Body Text 3 Char"/>
    <w:link w:val="BodyText3"/>
    <w:semiHidden/>
    <w:rsid w:val="00FF04E3"/>
    <w:rPr>
      <w:sz w:val="16"/>
      <w:szCs w:val="16"/>
    </w:rPr>
  </w:style>
  <w:style w:type="paragraph" w:styleId="BodyTextFirstIndent">
    <w:name w:val="Body Text First Indent"/>
    <w:basedOn w:val="BodyText"/>
    <w:link w:val="BodyTextFirstIndentChar"/>
    <w:semiHidden/>
    <w:rsid w:val="00405336"/>
    <w:pPr>
      <w:ind w:firstLine="210"/>
    </w:pPr>
  </w:style>
  <w:style w:type="character" w:customStyle="1" w:styleId="BodyTextFirstIndentChar">
    <w:name w:val="Body Text First Indent Char"/>
    <w:link w:val="BodyTextFirstIndent"/>
    <w:semiHidden/>
    <w:rsid w:val="00FF04E3"/>
    <w:rPr>
      <w:sz w:val="24"/>
    </w:rPr>
  </w:style>
  <w:style w:type="paragraph" w:styleId="BodyTextIndent">
    <w:name w:val="Body Text Indent"/>
    <w:basedOn w:val="Normal"/>
    <w:link w:val="BodyTextIndentChar"/>
    <w:semiHidden/>
    <w:rsid w:val="00405336"/>
    <w:pPr>
      <w:spacing w:after="120"/>
      <w:ind w:left="360"/>
    </w:pPr>
  </w:style>
  <w:style w:type="character" w:customStyle="1" w:styleId="BodyTextIndentChar">
    <w:name w:val="Body Text Indent Char"/>
    <w:link w:val="BodyTextIndent"/>
    <w:semiHidden/>
    <w:rsid w:val="00FF04E3"/>
    <w:rPr>
      <w:sz w:val="24"/>
    </w:rPr>
  </w:style>
  <w:style w:type="paragraph" w:styleId="BodyTextFirstIndent2">
    <w:name w:val="Body Text First Indent 2"/>
    <w:basedOn w:val="BodyTextIndent"/>
    <w:link w:val="BodyTextFirstIndent2Char"/>
    <w:semiHidden/>
    <w:rsid w:val="00405336"/>
    <w:pPr>
      <w:ind w:firstLine="210"/>
    </w:pPr>
  </w:style>
  <w:style w:type="character" w:customStyle="1" w:styleId="BodyTextFirstIndent2Char">
    <w:name w:val="Body Text First Indent 2 Char"/>
    <w:link w:val="BodyTextFirstIndent2"/>
    <w:semiHidden/>
    <w:rsid w:val="00FF04E3"/>
    <w:rPr>
      <w:sz w:val="24"/>
    </w:rPr>
  </w:style>
  <w:style w:type="paragraph" w:styleId="BodyTextIndent2">
    <w:name w:val="Body Text Indent 2"/>
    <w:basedOn w:val="Normal"/>
    <w:link w:val="BodyTextIndent2Char"/>
    <w:semiHidden/>
    <w:rsid w:val="00405336"/>
    <w:pPr>
      <w:spacing w:after="120" w:line="480" w:lineRule="auto"/>
      <w:ind w:left="360"/>
    </w:pPr>
  </w:style>
  <w:style w:type="character" w:customStyle="1" w:styleId="BodyTextIndent2Char">
    <w:name w:val="Body Text Indent 2 Char"/>
    <w:link w:val="BodyTextIndent2"/>
    <w:semiHidden/>
    <w:rsid w:val="00FF04E3"/>
    <w:rPr>
      <w:sz w:val="24"/>
    </w:rPr>
  </w:style>
  <w:style w:type="paragraph" w:styleId="BodyTextIndent3">
    <w:name w:val="Body Text Indent 3"/>
    <w:basedOn w:val="Normal"/>
    <w:link w:val="BodyTextIndent3Char"/>
    <w:semiHidden/>
    <w:rsid w:val="00405336"/>
    <w:pPr>
      <w:spacing w:after="120"/>
      <w:ind w:left="360"/>
    </w:pPr>
    <w:rPr>
      <w:sz w:val="16"/>
      <w:szCs w:val="16"/>
    </w:rPr>
  </w:style>
  <w:style w:type="character" w:customStyle="1" w:styleId="BodyTextIndent3Char">
    <w:name w:val="Body Text Indent 3 Char"/>
    <w:link w:val="BodyTextIndent3"/>
    <w:semiHidden/>
    <w:rsid w:val="00FF04E3"/>
    <w:rPr>
      <w:sz w:val="16"/>
      <w:szCs w:val="16"/>
    </w:rPr>
  </w:style>
  <w:style w:type="paragraph" w:styleId="Caption">
    <w:name w:val="caption"/>
    <w:basedOn w:val="Normal"/>
    <w:next w:val="Normal"/>
    <w:uiPriority w:val="35"/>
    <w:qFormat/>
    <w:rsid w:val="00405336"/>
    <w:rPr>
      <w:b/>
      <w:bCs/>
      <w:sz w:val="20"/>
    </w:rPr>
  </w:style>
  <w:style w:type="paragraph" w:styleId="Closing">
    <w:name w:val="Closing"/>
    <w:basedOn w:val="Normal"/>
    <w:link w:val="ClosingChar"/>
    <w:semiHidden/>
    <w:rsid w:val="00405336"/>
    <w:pPr>
      <w:ind w:left="4320"/>
    </w:pPr>
  </w:style>
  <w:style w:type="character" w:customStyle="1" w:styleId="ClosingChar">
    <w:name w:val="Closing Char"/>
    <w:link w:val="Closing"/>
    <w:semiHidden/>
    <w:rsid w:val="00FF04E3"/>
    <w:rPr>
      <w:sz w:val="24"/>
    </w:rPr>
  </w:style>
  <w:style w:type="paragraph" w:styleId="CommentText">
    <w:name w:val="annotation text"/>
    <w:basedOn w:val="Normal"/>
    <w:link w:val="CommentTextChar"/>
    <w:rsid w:val="00405336"/>
    <w:rPr>
      <w:sz w:val="20"/>
    </w:rPr>
  </w:style>
  <w:style w:type="character" w:customStyle="1" w:styleId="CommentTextChar">
    <w:name w:val="Comment Text Char"/>
    <w:basedOn w:val="DefaultParagraphFont"/>
    <w:link w:val="CommentText"/>
    <w:rsid w:val="00FF04E3"/>
  </w:style>
  <w:style w:type="paragraph" w:styleId="CommentSubject">
    <w:name w:val="annotation subject"/>
    <w:basedOn w:val="CommentText"/>
    <w:next w:val="CommentText"/>
    <w:link w:val="CommentSubjectChar"/>
    <w:semiHidden/>
    <w:rsid w:val="00405336"/>
    <w:rPr>
      <w:b/>
      <w:bCs/>
    </w:rPr>
  </w:style>
  <w:style w:type="character" w:customStyle="1" w:styleId="CommentSubjectChar">
    <w:name w:val="Comment Subject Char"/>
    <w:link w:val="CommentSubject"/>
    <w:semiHidden/>
    <w:rsid w:val="00FF04E3"/>
    <w:rPr>
      <w:b/>
      <w:bCs/>
    </w:rPr>
  </w:style>
  <w:style w:type="paragraph" w:styleId="Date">
    <w:name w:val="Date"/>
    <w:basedOn w:val="Normal"/>
    <w:next w:val="Normal"/>
    <w:link w:val="DateChar"/>
    <w:semiHidden/>
    <w:rsid w:val="00405336"/>
  </w:style>
  <w:style w:type="character" w:customStyle="1" w:styleId="DateChar">
    <w:name w:val="Date Char"/>
    <w:link w:val="Date"/>
    <w:semiHidden/>
    <w:rsid w:val="00FF04E3"/>
    <w:rPr>
      <w:sz w:val="24"/>
    </w:rPr>
  </w:style>
  <w:style w:type="paragraph" w:styleId="DocumentMap">
    <w:name w:val="Document Map"/>
    <w:basedOn w:val="Normal"/>
    <w:link w:val="DocumentMapChar"/>
    <w:semiHidden/>
    <w:rsid w:val="00405336"/>
    <w:rPr>
      <w:rFonts w:ascii="Tahoma" w:hAnsi="Tahoma" w:cs="Tahoma"/>
      <w:sz w:val="16"/>
      <w:szCs w:val="16"/>
    </w:rPr>
  </w:style>
  <w:style w:type="character" w:customStyle="1" w:styleId="DocumentMapChar">
    <w:name w:val="Document Map Char"/>
    <w:link w:val="DocumentMap"/>
    <w:semiHidden/>
    <w:rsid w:val="00FF04E3"/>
    <w:rPr>
      <w:rFonts w:ascii="Tahoma" w:hAnsi="Tahoma" w:cs="Tahoma"/>
      <w:sz w:val="16"/>
      <w:szCs w:val="16"/>
    </w:rPr>
  </w:style>
  <w:style w:type="paragraph" w:styleId="EmailSignature">
    <w:name w:val="E-mail Signature"/>
    <w:basedOn w:val="Normal"/>
    <w:link w:val="EmailSignatureChar"/>
    <w:semiHidden/>
    <w:rsid w:val="00405336"/>
  </w:style>
  <w:style w:type="character" w:customStyle="1" w:styleId="EmailSignatureChar">
    <w:name w:val="Email Signature Char"/>
    <w:link w:val="EmailSignature"/>
    <w:semiHidden/>
    <w:rsid w:val="00FF04E3"/>
    <w:rPr>
      <w:sz w:val="24"/>
    </w:rPr>
  </w:style>
  <w:style w:type="paragraph" w:styleId="EndnoteText">
    <w:name w:val="endnote text"/>
    <w:basedOn w:val="Normal"/>
    <w:link w:val="EndnoteTextChar"/>
    <w:semiHidden/>
    <w:rsid w:val="00405336"/>
    <w:rPr>
      <w:sz w:val="20"/>
    </w:rPr>
  </w:style>
  <w:style w:type="character" w:customStyle="1" w:styleId="EndnoteTextChar">
    <w:name w:val="Endnote Text Char"/>
    <w:basedOn w:val="DefaultParagraphFont"/>
    <w:link w:val="EndnoteText"/>
    <w:semiHidden/>
    <w:rsid w:val="00FF04E3"/>
  </w:style>
  <w:style w:type="paragraph" w:styleId="EnvelopeAddress">
    <w:name w:val="envelope address"/>
    <w:basedOn w:val="Normal"/>
    <w:semiHidden/>
    <w:rsid w:val="00405336"/>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semiHidden/>
    <w:rsid w:val="00405336"/>
    <w:rPr>
      <w:rFonts w:ascii="Cambria" w:hAnsi="Cambria"/>
      <w:sz w:val="20"/>
    </w:rPr>
  </w:style>
  <w:style w:type="paragraph" w:styleId="Footer">
    <w:name w:val="footer"/>
    <w:basedOn w:val="Normal"/>
    <w:link w:val="FooterChar"/>
    <w:semiHidden/>
    <w:rsid w:val="00405336"/>
    <w:pPr>
      <w:tabs>
        <w:tab w:val="center" w:pos="4680"/>
        <w:tab w:val="right" w:pos="9360"/>
      </w:tabs>
    </w:pPr>
  </w:style>
  <w:style w:type="character" w:customStyle="1" w:styleId="FooterChar">
    <w:name w:val="Footer Char"/>
    <w:link w:val="Footer"/>
    <w:semiHidden/>
    <w:rsid w:val="00FF04E3"/>
    <w:rPr>
      <w:sz w:val="24"/>
    </w:rPr>
  </w:style>
  <w:style w:type="paragraph" w:styleId="FootnoteText">
    <w:name w:val="footnote text"/>
    <w:basedOn w:val="Normal"/>
    <w:link w:val="FootnoteTextChar"/>
    <w:semiHidden/>
    <w:rsid w:val="00405336"/>
    <w:rPr>
      <w:sz w:val="20"/>
    </w:rPr>
  </w:style>
  <w:style w:type="character" w:customStyle="1" w:styleId="FootnoteTextChar">
    <w:name w:val="Footnote Text Char"/>
    <w:basedOn w:val="DefaultParagraphFont"/>
    <w:link w:val="FootnoteText"/>
    <w:semiHidden/>
    <w:rsid w:val="00FF04E3"/>
  </w:style>
  <w:style w:type="paragraph" w:styleId="Header">
    <w:name w:val="header"/>
    <w:basedOn w:val="Normal"/>
    <w:link w:val="HeaderChar"/>
    <w:semiHidden/>
    <w:rsid w:val="00405336"/>
    <w:pPr>
      <w:tabs>
        <w:tab w:val="center" w:pos="4680"/>
        <w:tab w:val="right" w:pos="9360"/>
      </w:tabs>
    </w:pPr>
  </w:style>
  <w:style w:type="character" w:customStyle="1" w:styleId="HeaderChar">
    <w:name w:val="Header Char"/>
    <w:link w:val="Header"/>
    <w:semiHidden/>
    <w:rsid w:val="00FF04E3"/>
    <w:rPr>
      <w:sz w:val="24"/>
    </w:rPr>
  </w:style>
  <w:style w:type="paragraph" w:styleId="HTMLAddress">
    <w:name w:val="HTML Address"/>
    <w:basedOn w:val="Normal"/>
    <w:link w:val="HTMLAddressChar"/>
    <w:semiHidden/>
    <w:rsid w:val="00405336"/>
    <w:rPr>
      <w:i/>
      <w:iCs/>
    </w:rPr>
  </w:style>
  <w:style w:type="character" w:customStyle="1" w:styleId="HTMLAddressChar">
    <w:name w:val="HTML Address Char"/>
    <w:link w:val="HTMLAddress"/>
    <w:semiHidden/>
    <w:rsid w:val="00FF04E3"/>
    <w:rPr>
      <w:i/>
      <w:iCs/>
      <w:sz w:val="24"/>
    </w:rPr>
  </w:style>
  <w:style w:type="paragraph" w:styleId="HTMLPreformatted">
    <w:name w:val="HTML Preformatted"/>
    <w:basedOn w:val="Normal"/>
    <w:link w:val="HTMLPreformattedChar"/>
    <w:semiHidden/>
    <w:rsid w:val="00405336"/>
    <w:rPr>
      <w:rFonts w:ascii="Courier New" w:hAnsi="Courier New" w:cs="Courier New"/>
      <w:sz w:val="20"/>
    </w:rPr>
  </w:style>
  <w:style w:type="character" w:customStyle="1" w:styleId="HTMLPreformattedChar">
    <w:name w:val="HTML Preformatted Char"/>
    <w:link w:val="HTMLPreformatted"/>
    <w:semiHidden/>
    <w:rsid w:val="00FF04E3"/>
    <w:rPr>
      <w:rFonts w:ascii="Courier New" w:hAnsi="Courier New" w:cs="Courier New"/>
    </w:rPr>
  </w:style>
  <w:style w:type="paragraph" w:styleId="Index1">
    <w:name w:val="index 1"/>
    <w:basedOn w:val="Normal"/>
    <w:next w:val="Normal"/>
    <w:autoRedefine/>
    <w:semiHidden/>
    <w:rsid w:val="00405336"/>
    <w:pPr>
      <w:ind w:left="240" w:hanging="240"/>
    </w:pPr>
  </w:style>
  <w:style w:type="paragraph" w:styleId="Index2">
    <w:name w:val="index 2"/>
    <w:basedOn w:val="Normal"/>
    <w:next w:val="Normal"/>
    <w:autoRedefine/>
    <w:semiHidden/>
    <w:rsid w:val="00405336"/>
    <w:pPr>
      <w:ind w:left="480" w:hanging="240"/>
    </w:pPr>
  </w:style>
  <w:style w:type="paragraph" w:styleId="Index3">
    <w:name w:val="index 3"/>
    <w:basedOn w:val="Normal"/>
    <w:next w:val="Normal"/>
    <w:autoRedefine/>
    <w:semiHidden/>
    <w:rsid w:val="00405336"/>
    <w:pPr>
      <w:ind w:left="720" w:hanging="240"/>
    </w:pPr>
  </w:style>
  <w:style w:type="paragraph" w:styleId="Index4">
    <w:name w:val="index 4"/>
    <w:basedOn w:val="Normal"/>
    <w:next w:val="Normal"/>
    <w:autoRedefine/>
    <w:semiHidden/>
    <w:rsid w:val="00405336"/>
    <w:pPr>
      <w:ind w:left="960" w:hanging="240"/>
    </w:pPr>
  </w:style>
  <w:style w:type="paragraph" w:styleId="Index5">
    <w:name w:val="index 5"/>
    <w:basedOn w:val="Normal"/>
    <w:next w:val="Normal"/>
    <w:autoRedefine/>
    <w:semiHidden/>
    <w:rsid w:val="00405336"/>
    <w:pPr>
      <w:ind w:left="1200" w:hanging="240"/>
    </w:pPr>
  </w:style>
  <w:style w:type="paragraph" w:styleId="Index6">
    <w:name w:val="index 6"/>
    <w:basedOn w:val="Normal"/>
    <w:next w:val="Normal"/>
    <w:autoRedefine/>
    <w:semiHidden/>
    <w:rsid w:val="00405336"/>
    <w:pPr>
      <w:ind w:left="1440" w:hanging="240"/>
    </w:pPr>
  </w:style>
  <w:style w:type="paragraph" w:styleId="Index7">
    <w:name w:val="index 7"/>
    <w:basedOn w:val="Normal"/>
    <w:next w:val="Normal"/>
    <w:autoRedefine/>
    <w:semiHidden/>
    <w:rsid w:val="00405336"/>
    <w:pPr>
      <w:ind w:left="1680" w:hanging="240"/>
    </w:pPr>
  </w:style>
  <w:style w:type="paragraph" w:styleId="Index8">
    <w:name w:val="index 8"/>
    <w:basedOn w:val="Normal"/>
    <w:next w:val="Normal"/>
    <w:autoRedefine/>
    <w:semiHidden/>
    <w:rsid w:val="00405336"/>
    <w:pPr>
      <w:ind w:left="1920" w:hanging="240"/>
    </w:pPr>
  </w:style>
  <w:style w:type="paragraph" w:styleId="Index9">
    <w:name w:val="index 9"/>
    <w:basedOn w:val="Normal"/>
    <w:next w:val="Normal"/>
    <w:autoRedefine/>
    <w:semiHidden/>
    <w:rsid w:val="00405336"/>
    <w:pPr>
      <w:ind w:left="2160" w:hanging="240"/>
    </w:pPr>
  </w:style>
  <w:style w:type="paragraph" w:styleId="IndexHeading">
    <w:name w:val="index heading"/>
    <w:basedOn w:val="Normal"/>
    <w:next w:val="Index1"/>
    <w:semiHidden/>
    <w:rsid w:val="00405336"/>
    <w:rPr>
      <w:rFonts w:ascii="Cambria" w:hAnsi="Cambria"/>
      <w:b/>
      <w:bCs/>
    </w:rPr>
  </w:style>
  <w:style w:type="paragraph" w:styleId="IntenseQuote">
    <w:name w:val="Intense Quote"/>
    <w:basedOn w:val="Normal"/>
    <w:next w:val="Normal"/>
    <w:link w:val="IntenseQuoteChar"/>
    <w:uiPriority w:val="30"/>
    <w:semiHidden/>
    <w:qFormat/>
    <w:rsid w:val="00405336"/>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semiHidden/>
    <w:rsid w:val="00FF04E3"/>
    <w:rPr>
      <w:b/>
      <w:bCs/>
      <w:i/>
      <w:iCs/>
      <w:color w:val="4F81BD"/>
      <w:sz w:val="24"/>
    </w:rPr>
  </w:style>
  <w:style w:type="paragraph" w:styleId="List">
    <w:name w:val="List"/>
    <w:basedOn w:val="Normal"/>
    <w:semiHidden/>
    <w:rsid w:val="00405336"/>
    <w:pPr>
      <w:ind w:left="360" w:hanging="360"/>
      <w:contextualSpacing/>
    </w:pPr>
  </w:style>
  <w:style w:type="paragraph" w:styleId="List2">
    <w:name w:val="List 2"/>
    <w:basedOn w:val="Normal"/>
    <w:semiHidden/>
    <w:rsid w:val="00405336"/>
    <w:pPr>
      <w:ind w:left="720" w:hanging="360"/>
      <w:contextualSpacing/>
    </w:pPr>
  </w:style>
  <w:style w:type="paragraph" w:styleId="List3">
    <w:name w:val="List 3"/>
    <w:basedOn w:val="Normal"/>
    <w:semiHidden/>
    <w:rsid w:val="00405336"/>
    <w:pPr>
      <w:ind w:left="1080" w:hanging="360"/>
      <w:contextualSpacing/>
    </w:pPr>
  </w:style>
  <w:style w:type="paragraph" w:styleId="List4">
    <w:name w:val="List 4"/>
    <w:basedOn w:val="Normal"/>
    <w:semiHidden/>
    <w:rsid w:val="00405336"/>
    <w:pPr>
      <w:ind w:left="1440" w:hanging="360"/>
      <w:contextualSpacing/>
    </w:pPr>
  </w:style>
  <w:style w:type="paragraph" w:styleId="List5">
    <w:name w:val="List 5"/>
    <w:basedOn w:val="Normal"/>
    <w:semiHidden/>
    <w:rsid w:val="00405336"/>
    <w:pPr>
      <w:ind w:left="1800" w:hanging="360"/>
      <w:contextualSpacing/>
    </w:pPr>
  </w:style>
  <w:style w:type="paragraph" w:styleId="ListBullet">
    <w:name w:val="List Bullet"/>
    <w:basedOn w:val="Normal"/>
    <w:semiHidden/>
    <w:rsid w:val="00405336"/>
    <w:pPr>
      <w:numPr>
        <w:numId w:val="1"/>
      </w:numPr>
      <w:contextualSpacing/>
    </w:pPr>
  </w:style>
  <w:style w:type="paragraph" w:styleId="ListBullet2">
    <w:name w:val="List Bullet 2"/>
    <w:basedOn w:val="Normal"/>
    <w:semiHidden/>
    <w:rsid w:val="00405336"/>
    <w:pPr>
      <w:numPr>
        <w:numId w:val="2"/>
      </w:numPr>
      <w:contextualSpacing/>
    </w:pPr>
  </w:style>
  <w:style w:type="paragraph" w:styleId="ListBullet3">
    <w:name w:val="List Bullet 3"/>
    <w:basedOn w:val="Normal"/>
    <w:semiHidden/>
    <w:rsid w:val="00405336"/>
    <w:pPr>
      <w:numPr>
        <w:numId w:val="3"/>
      </w:numPr>
      <w:contextualSpacing/>
    </w:pPr>
  </w:style>
  <w:style w:type="paragraph" w:styleId="ListBullet4">
    <w:name w:val="List Bullet 4"/>
    <w:basedOn w:val="Normal"/>
    <w:semiHidden/>
    <w:rsid w:val="00405336"/>
    <w:pPr>
      <w:numPr>
        <w:numId w:val="4"/>
      </w:numPr>
      <w:contextualSpacing/>
    </w:pPr>
  </w:style>
  <w:style w:type="paragraph" w:styleId="ListBullet5">
    <w:name w:val="List Bullet 5"/>
    <w:basedOn w:val="Normal"/>
    <w:semiHidden/>
    <w:rsid w:val="00405336"/>
    <w:pPr>
      <w:numPr>
        <w:numId w:val="5"/>
      </w:numPr>
      <w:contextualSpacing/>
    </w:pPr>
  </w:style>
  <w:style w:type="paragraph" w:styleId="ListContinue">
    <w:name w:val="List Continue"/>
    <w:basedOn w:val="Normal"/>
    <w:semiHidden/>
    <w:rsid w:val="00405336"/>
    <w:pPr>
      <w:spacing w:after="120"/>
      <w:ind w:left="360"/>
      <w:contextualSpacing/>
    </w:pPr>
  </w:style>
  <w:style w:type="paragraph" w:styleId="ListContinue2">
    <w:name w:val="List Continue 2"/>
    <w:basedOn w:val="Normal"/>
    <w:semiHidden/>
    <w:rsid w:val="00405336"/>
    <w:pPr>
      <w:spacing w:after="120"/>
      <w:ind w:left="720"/>
      <w:contextualSpacing/>
    </w:pPr>
  </w:style>
  <w:style w:type="paragraph" w:styleId="ListContinue3">
    <w:name w:val="List Continue 3"/>
    <w:basedOn w:val="Normal"/>
    <w:semiHidden/>
    <w:rsid w:val="00405336"/>
    <w:pPr>
      <w:spacing w:after="120"/>
      <w:ind w:left="1080"/>
      <w:contextualSpacing/>
    </w:pPr>
  </w:style>
  <w:style w:type="paragraph" w:styleId="ListContinue4">
    <w:name w:val="List Continue 4"/>
    <w:basedOn w:val="Normal"/>
    <w:semiHidden/>
    <w:rsid w:val="00405336"/>
    <w:pPr>
      <w:spacing w:after="120"/>
      <w:ind w:left="1440"/>
      <w:contextualSpacing/>
    </w:pPr>
  </w:style>
  <w:style w:type="paragraph" w:styleId="ListContinue5">
    <w:name w:val="List Continue 5"/>
    <w:basedOn w:val="Normal"/>
    <w:semiHidden/>
    <w:rsid w:val="00405336"/>
    <w:pPr>
      <w:spacing w:after="120"/>
      <w:ind w:left="1800"/>
      <w:contextualSpacing/>
    </w:pPr>
  </w:style>
  <w:style w:type="paragraph" w:styleId="ListNumber">
    <w:name w:val="List Number"/>
    <w:basedOn w:val="Normal"/>
    <w:semiHidden/>
    <w:rsid w:val="00405336"/>
    <w:pPr>
      <w:numPr>
        <w:numId w:val="6"/>
      </w:numPr>
      <w:contextualSpacing/>
    </w:pPr>
  </w:style>
  <w:style w:type="paragraph" w:styleId="ListNumber2">
    <w:name w:val="List Number 2"/>
    <w:basedOn w:val="Normal"/>
    <w:semiHidden/>
    <w:rsid w:val="00405336"/>
    <w:pPr>
      <w:numPr>
        <w:numId w:val="7"/>
      </w:numPr>
      <w:contextualSpacing/>
    </w:pPr>
  </w:style>
  <w:style w:type="paragraph" w:styleId="ListNumber3">
    <w:name w:val="List Number 3"/>
    <w:basedOn w:val="Normal"/>
    <w:semiHidden/>
    <w:rsid w:val="00405336"/>
    <w:pPr>
      <w:numPr>
        <w:numId w:val="8"/>
      </w:numPr>
      <w:contextualSpacing/>
    </w:pPr>
  </w:style>
  <w:style w:type="paragraph" w:styleId="ListNumber4">
    <w:name w:val="List Number 4"/>
    <w:basedOn w:val="Normal"/>
    <w:semiHidden/>
    <w:rsid w:val="00405336"/>
    <w:pPr>
      <w:numPr>
        <w:numId w:val="9"/>
      </w:numPr>
      <w:contextualSpacing/>
    </w:pPr>
  </w:style>
  <w:style w:type="paragraph" w:styleId="ListNumber5">
    <w:name w:val="List Number 5"/>
    <w:basedOn w:val="Normal"/>
    <w:semiHidden/>
    <w:rsid w:val="00405336"/>
    <w:pPr>
      <w:numPr>
        <w:numId w:val="10"/>
      </w:numPr>
      <w:contextualSpacing/>
    </w:pPr>
  </w:style>
  <w:style w:type="paragraph" w:styleId="ListParagraph">
    <w:name w:val="List Paragraph"/>
    <w:basedOn w:val="Normal"/>
    <w:uiPriority w:val="34"/>
    <w:semiHidden/>
    <w:qFormat/>
    <w:rsid w:val="00405336"/>
    <w:pPr>
      <w:ind w:left="720"/>
    </w:pPr>
  </w:style>
  <w:style w:type="paragraph" w:styleId="MacroText">
    <w:name w:val="macro"/>
    <w:link w:val="MacroTextChar"/>
    <w:semiHidden/>
    <w:rsid w:val="00405336"/>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rPr>
  </w:style>
  <w:style w:type="character" w:customStyle="1" w:styleId="MacroTextChar">
    <w:name w:val="Macro Text Char"/>
    <w:link w:val="MacroText"/>
    <w:semiHidden/>
    <w:rsid w:val="00FF04E3"/>
    <w:rPr>
      <w:rFonts w:ascii="Courier New" w:hAnsi="Courier New" w:cs="Courier New"/>
      <w:lang w:val="en-US" w:eastAsia="en-US" w:bidi="ar-SA"/>
    </w:rPr>
  </w:style>
  <w:style w:type="paragraph" w:styleId="MessageHeader">
    <w:name w:val="Message Header"/>
    <w:basedOn w:val="Normal"/>
    <w:link w:val="MessageHeaderChar"/>
    <w:semiHidden/>
    <w:rsid w:val="00405336"/>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semiHidden/>
    <w:rsid w:val="00FF04E3"/>
    <w:rPr>
      <w:rFonts w:ascii="Cambria" w:hAnsi="Cambria"/>
      <w:sz w:val="24"/>
      <w:szCs w:val="24"/>
      <w:shd w:val="pct20" w:color="auto" w:fill="auto"/>
    </w:rPr>
  </w:style>
  <w:style w:type="paragraph" w:styleId="NoSpacing">
    <w:name w:val="No Spacing"/>
    <w:uiPriority w:val="1"/>
    <w:semiHidden/>
    <w:qFormat/>
    <w:rsid w:val="00405336"/>
    <w:rPr>
      <w:sz w:val="24"/>
    </w:rPr>
  </w:style>
  <w:style w:type="paragraph" w:styleId="NormalWeb">
    <w:name w:val="Normal (Web)"/>
    <w:basedOn w:val="Normal"/>
    <w:semiHidden/>
    <w:rsid w:val="00405336"/>
    <w:rPr>
      <w:szCs w:val="24"/>
    </w:rPr>
  </w:style>
  <w:style w:type="paragraph" w:styleId="NormalIndent">
    <w:name w:val="Normal Indent"/>
    <w:basedOn w:val="Normal"/>
    <w:semiHidden/>
    <w:rsid w:val="00405336"/>
    <w:pPr>
      <w:ind w:left="720"/>
    </w:pPr>
  </w:style>
  <w:style w:type="paragraph" w:styleId="NoteHeading">
    <w:name w:val="Note Heading"/>
    <w:basedOn w:val="Normal"/>
    <w:next w:val="Normal"/>
    <w:link w:val="NoteHeadingChar"/>
    <w:semiHidden/>
    <w:rsid w:val="00405336"/>
  </w:style>
  <w:style w:type="character" w:customStyle="1" w:styleId="NoteHeadingChar">
    <w:name w:val="Note Heading Char"/>
    <w:link w:val="NoteHeading"/>
    <w:semiHidden/>
    <w:rsid w:val="00FF04E3"/>
    <w:rPr>
      <w:sz w:val="24"/>
    </w:rPr>
  </w:style>
  <w:style w:type="paragraph" w:styleId="PlainText">
    <w:name w:val="Plain Text"/>
    <w:basedOn w:val="Normal"/>
    <w:link w:val="PlainTextChar"/>
    <w:semiHidden/>
    <w:rsid w:val="00405336"/>
    <w:rPr>
      <w:rFonts w:ascii="Courier New" w:hAnsi="Courier New" w:cs="Courier New"/>
      <w:sz w:val="20"/>
    </w:rPr>
  </w:style>
  <w:style w:type="character" w:customStyle="1" w:styleId="PlainTextChar">
    <w:name w:val="Plain Text Char"/>
    <w:link w:val="PlainText"/>
    <w:semiHidden/>
    <w:rsid w:val="00FF04E3"/>
    <w:rPr>
      <w:rFonts w:ascii="Courier New" w:hAnsi="Courier New" w:cs="Courier New"/>
    </w:rPr>
  </w:style>
  <w:style w:type="paragraph" w:styleId="Quote">
    <w:name w:val="Quote"/>
    <w:basedOn w:val="Normal"/>
    <w:next w:val="Normal"/>
    <w:link w:val="QuoteChar"/>
    <w:uiPriority w:val="29"/>
    <w:semiHidden/>
    <w:qFormat/>
    <w:rsid w:val="00405336"/>
    <w:rPr>
      <w:i/>
      <w:iCs/>
      <w:color w:val="000000"/>
    </w:rPr>
  </w:style>
  <w:style w:type="character" w:customStyle="1" w:styleId="QuoteChar">
    <w:name w:val="Quote Char"/>
    <w:link w:val="Quote"/>
    <w:uiPriority w:val="29"/>
    <w:semiHidden/>
    <w:rsid w:val="00FF04E3"/>
    <w:rPr>
      <w:i/>
      <w:iCs/>
      <w:color w:val="000000"/>
      <w:sz w:val="24"/>
    </w:rPr>
  </w:style>
  <w:style w:type="paragraph" w:styleId="Salutation">
    <w:name w:val="Salutation"/>
    <w:basedOn w:val="Normal"/>
    <w:next w:val="Normal"/>
    <w:link w:val="SalutationChar"/>
    <w:semiHidden/>
    <w:rsid w:val="00405336"/>
  </w:style>
  <w:style w:type="character" w:customStyle="1" w:styleId="SalutationChar">
    <w:name w:val="Salutation Char"/>
    <w:link w:val="Salutation"/>
    <w:semiHidden/>
    <w:rsid w:val="00FF04E3"/>
    <w:rPr>
      <w:sz w:val="24"/>
    </w:rPr>
  </w:style>
  <w:style w:type="paragraph" w:styleId="Signature">
    <w:name w:val="Signature"/>
    <w:basedOn w:val="Normal"/>
    <w:link w:val="SignatureChar"/>
    <w:semiHidden/>
    <w:rsid w:val="00405336"/>
    <w:pPr>
      <w:ind w:left="4320"/>
    </w:pPr>
  </w:style>
  <w:style w:type="character" w:customStyle="1" w:styleId="SignatureChar">
    <w:name w:val="Signature Char"/>
    <w:link w:val="Signature"/>
    <w:semiHidden/>
    <w:rsid w:val="00FF04E3"/>
    <w:rPr>
      <w:sz w:val="24"/>
    </w:rPr>
  </w:style>
  <w:style w:type="paragraph" w:styleId="Subtitle">
    <w:name w:val="Subtitle"/>
    <w:basedOn w:val="Normal"/>
    <w:next w:val="Normal"/>
    <w:link w:val="SubtitleChar"/>
    <w:semiHidden/>
    <w:qFormat/>
    <w:rsid w:val="00405336"/>
    <w:pPr>
      <w:spacing w:after="60"/>
      <w:jc w:val="center"/>
      <w:outlineLvl w:val="1"/>
    </w:pPr>
    <w:rPr>
      <w:rFonts w:ascii="Cambria" w:hAnsi="Cambria"/>
      <w:szCs w:val="24"/>
    </w:rPr>
  </w:style>
  <w:style w:type="character" w:customStyle="1" w:styleId="SubtitleChar">
    <w:name w:val="Subtitle Char"/>
    <w:link w:val="Subtitle"/>
    <w:semiHidden/>
    <w:rsid w:val="00FF04E3"/>
    <w:rPr>
      <w:rFonts w:ascii="Cambria" w:hAnsi="Cambria"/>
      <w:sz w:val="24"/>
      <w:szCs w:val="24"/>
    </w:rPr>
  </w:style>
  <w:style w:type="paragraph" w:styleId="TableofAuthorities">
    <w:name w:val="table of authorities"/>
    <w:basedOn w:val="Normal"/>
    <w:next w:val="Normal"/>
    <w:semiHidden/>
    <w:rsid w:val="00405336"/>
    <w:pPr>
      <w:ind w:left="240" w:hanging="240"/>
    </w:pPr>
  </w:style>
  <w:style w:type="paragraph" w:styleId="TableofFigures">
    <w:name w:val="table of figures"/>
    <w:basedOn w:val="Normal"/>
    <w:next w:val="Normal"/>
    <w:semiHidden/>
    <w:rsid w:val="00405336"/>
  </w:style>
  <w:style w:type="paragraph" w:styleId="Title">
    <w:name w:val="Title"/>
    <w:basedOn w:val="Normal"/>
    <w:next w:val="Normal"/>
    <w:link w:val="TitleChar"/>
    <w:semiHidden/>
    <w:qFormat/>
    <w:rsid w:val="00405336"/>
    <w:pPr>
      <w:spacing w:before="240" w:after="60"/>
      <w:jc w:val="center"/>
      <w:outlineLvl w:val="0"/>
    </w:pPr>
    <w:rPr>
      <w:rFonts w:ascii="Cambria" w:hAnsi="Cambria"/>
      <w:b/>
      <w:bCs/>
      <w:kern w:val="28"/>
      <w:sz w:val="32"/>
      <w:szCs w:val="32"/>
    </w:rPr>
  </w:style>
  <w:style w:type="character" w:customStyle="1" w:styleId="TitleChar">
    <w:name w:val="Title Char"/>
    <w:link w:val="Title"/>
    <w:semiHidden/>
    <w:rsid w:val="00FF04E3"/>
    <w:rPr>
      <w:rFonts w:ascii="Cambria" w:hAnsi="Cambria"/>
      <w:b/>
      <w:bCs/>
      <w:kern w:val="28"/>
      <w:sz w:val="32"/>
      <w:szCs w:val="32"/>
    </w:rPr>
  </w:style>
  <w:style w:type="paragraph" w:styleId="TOAHeading">
    <w:name w:val="toa heading"/>
    <w:basedOn w:val="Normal"/>
    <w:next w:val="Normal"/>
    <w:semiHidden/>
    <w:rsid w:val="00405336"/>
    <w:pPr>
      <w:spacing w:before="120"/>
    </w:pPr>
    <w:rPr>
      <w:rFonts w:ascii="Cambria" w:hAnsi="Cambria"/>
      <w:b/>
      <w:bCs/>
      <w:szCs w:val="24"/>
    </w:rPr>
  </w:style>
  <w:style w:type="paragraph" w:styleId="TOC1">
    <w:name w:val="toc 1"/>
    <w:basedOn w:val="Normal"/>
    <w:next w:val="Normal"/>
    <w:autoRedefine/>
    <w:semiHidden/>
    <w:rsid w:val="00405336"/>
  </w:style>
  <w:style w:type="paragraph" w:styleId="TOC2">
    <w:name w:val="toc 2"/>
    <w:basedOn w:val="Normal"/>
    <w:next w:val="Normal"/>
    <w:autoRedefine/>
    <w:semiHidden/>
    <w:rsid w:val="00405336"/>
    <w:pPr>
      <w:ind w:left="240"/>
    </w:pPr>
  </w:style>
  <w:style w:type="paragraph" w:styleId="TOC3">
    <w:name w:val="toc 3"/>
    <w:basedOn w:val="Normal"/>
    <w:next w:val="Normal"/>
    <w:autoRedefine/>
    <w:semiHidden/>
    <w:rsid w:val="00405336"/>
    <w:pPr>
      <w:ind w:left="480"/>
    </w:pPr>
  </w:style>
  <w:style w:type="paragraph" w:styleId="TOC4">
    <w:name w:val="toc 4"/>
    <w:basedOn w:val="Normal"/>
    <w:next w:val="Normal"/>
    <w:autoRedefine/>
    <w:semiHidden/>
    <w:rsid w:val="00405336"/>
    <w:pPr>
      <w:ind w:left="720"/>
    </w:pPr>
  </w:style>
  <w:style w:type="paragraph" w:styleId="TOC5">
    <w:name w:val="toc 5"/>
    <w:basedOn w:val="Normal"/>
    <w:next w:val="Normal"/>
    <w:autoRedefine/>
    <w:semiHidden/>
    <w:rsid w:val="00405336"/>
    <w:pPr>
      <w:ind w:left="960"/>
    </w:pPr>
  </w:style>
  <w:style w:type="paragraph" w:styleId="TOC6">
    <w:name w:val="toc 6"/>
    <w:basedOn w:val="Normal"/>
    <w:next w:val="Normal"/>
    <w:autoRedefine/>
    <w:semiHidden/>
    <w:rsid w:val="00405336"/>
    <w:pPr>
      <w:ind w:left="1200"/>
    </w:pPr>
  </w:style>
  <w:style w:type="paragraph" w:styleId="TOC7">
    <w:name w:val="toc 7"/>
    <w:basedOn w:val="Normal"/>
    <w:next w:val="Normal"/>
    <w:autoRedefine/>
    <w:semiHidden/>
    <w:rsid w:val="00405336"/>
    <w:pPr>
      <w:ind w:left="1440"/>
    </w:pPr>
  </w:style>
  <w:style w:type="paragraph" w:styleId="TOC8">
    <w:name w:val="toc 8"/>
    <w:basedOn w:val="Normal"/>
    <w:next w:val="Normal"/>
    <w:autoRedefine/>
    <w:semiHidden/>
    <w:rsid w:val="00405336"/>
    <w:pPr>
      <w:ind w:left="1680"/>
    </w:pPr>
  </w:style>
  <w:style w:type="paragraph" w:styleId="TOC9">
    <w:name w:val="toc 9"/>
    <w:basedOn w:val="Normal"/>
    <w:next w:val="Normal"/>
    <w:autoRedefine/>
    <w:semiHidden/>
    <w:rsid w:val="00405336"/>
    <w:pPr>
      <w:ind w:left="1920"/>
    </w:pPr>
  </w:style>
  <w:style w:type="paragraph" w:styleId="TOCHeading">
    <w:name w:val="TOC Heading"/>
    <w:basedOn w:val="Heading1"/>
    <w:next w:val="Normal"/>
    <w:uiPriority w:val="39"/>
    <w:semiHidden/>
    <w:unhideWhenUsed/>
    <w:qFormat/>
    <w:rsid w:val="00405336"/>
    <w:pPr>
      <w:outlineLvl w:val="9"/>
    </w:pPr>
    <w:rPr>
      <w:rFonts w:ascii="Cambria" w:hAnsi="Cambria"/>
      <w:sz w:val="32"/>
      <w:szCs w:val="32"/>
    </w:rPr>
  </w:style>
  <w:style w:type="character" w:styleId="Hyperlink">
    <w:name w:val="Hyperlink"/>
    <w:uiPriority w:val="99"/>
    <w:semiHidden/>
    <w:rsid w:val="007402FC"/>
    <w:rPr>
      <w:color w:val="0000FF"/>
      <w:u w:val="single"/>
    </w:rPr>
  </w:style>
  <w:style w:type="character" w:styleId="FollowedHyperlink">
    <w:name w:val="FollowedHyperlink"/>
    <w:uiPriority w:val="99"/>
    <w:semiHidden/>
    <w:unhideWhenUsed/>
    <w:rsid w:val="00793072"/>
    <w:rPr>
      <w:color w:val="800080"/>
      <w:u w:val="single"/>
    </w:rPr>
  </w:style>
  <w:style w:type="character" w:styleId="CommentReference">
    <w:name w:val="annotation reference"/>
    <w:unhideWhenUsed/>
    <w:rsid w:val="00793072"/>
    <w:rPr>
      <w:sz w:val="16"/>
      <w:szCs w:val="16"/>
    </w:rPr>
  </w:style>
  <w:style w:type="character" w:styleId="UnresolvedMention">
    <w:name w:val="Unresolved Mention"/>
    <w:basedOn w:val="DefaultParagraphFont"/>
    <w:uiPriority w:val="99"/>
    <w:semiHidden/>
    <w:unhideWhenUsed/>
    <w:rsid w:val="008218C4"/>
    <w:rPr>
      <w:color w:val="808080"/>
      <w:shd w:val="clear" w:color="auto" w:fill="E6E6E6"/>
    </w:rPr>
  </w:style>
  <w:style w:type="paragraph" w:customStyle="1" w:styleId="msonormal0">
    <w:name w:val="msonormal"/>
    <w:basedOn w:val="Normal"/>
    <w:rsid w:val="002254CD"/>
    <w:pPr>
      <w:spacing w:before="100" w:beforeAutospacing="1" w:after="100" w:afterAutospacing="1"/>
    </w:pPr>
    <w:rPr>
      <w:szCs w:val="24"/>
      <w:lang w:eastAsia="en-GB"/>
    </w:rPr>
  </w:style>
  <w:style w:type="paragraph" w:customStyle="1" w:styleId="xl63">
    <w:name w:val="xl63"/>
    <w:basedOn w:val="Normal"/>
    <w:rsid w:val="002254CD"/>
    <w:pPr>
      <w:spacing w:before="100" w:beforeAutospacing="1" w:after="100" w:afterAutospacing="1"/>
    </w:pPr>
    <w:rPr>
      <w:rFonts w:ascii="Helvetica Neue" w:hAnsi="Helvetica Neue"/>
      <w:b/>
      <w:bCs/>
      <w:color w:val="000000"/>
      <w:sz w:val="20"/>
      <w:lang w:eastAsia="en-GB"/>
    </w:rPr>
  </w:style>
  <w:style w:type="paragraph" w:customStyle="1" w:styleId="xl64">
    <w:name w:val="xl64"/>
    <w:basedOn w:val="Normal"/>
    <w:rsid w:val="002254CD"/>
    <w:pPr>
      <w:spacing w:before="100" w:beforeAutospacing="1" w:after="100" w:afterAutospacing="1"/>
    </w:pPr>
    <w:rPr>
      <w:rFonts w:ascii="Helvetica Neue" w:hAnsi="Helvetica Neue"/>
      <w:color w:val="000000"/>
      <w:sz w:val="20"/>
      <w:lang w:eastAsia="en-GB"/>
    </w:rPr>
  </w:style>
  <w:style w:type="paragraph" w:customStyle="1" w:styleId="xl65">
    <w:name w:val="xl65"/>
    <w:basedOn w:val="Normal"/>
    <w:rsid w:val="002254CD"/>
    <w:pPr>
      <w:spacing w:before="100" w:beforeAutospacing="1" w:after="100" w:afterAutospacing="1"/>
    </w:pPr>
    <w:rPr>
      <w:rFonts w:ascii="Helvetica Neue" w:hAnsi="Helvetica Neue"/>
      <w:b/>
      <w:bCs/>
      <w:color w:val="000000"/>
      <w:sz w:val="20"/>
      <w:lang w:eastAsia="en-GB"/>
    </w:rPr>
  </w:style>
  <w:style w:type="paragraph" w:customStyle="1" w:styleId="xl66">
    <w:name w:val="xl66"/>
    <w:basedOn w:val="Normal"/>
    <w:rsid w:val="002254CD"/>
    <w:pPr>
      <w:spacing w:before="100" w:beforeAutospacing="1" w:after="100" w:afterAutospacing="1"/>
    </w:pPr>
    <w:rPr>
      <w:rFonts w:ascii="Helvetica Neue" w:hAnsi="Helvetica Neue"/>
      <w:color w:val="000000"/>
      <w:sz w:val="20"/>
      <w:lang w:eastAsia="en-GB"/>
    </w:rPr>
  </w:style>
  <w:style w:type="table" w:styleId="TableGrid">
    <w:name w:val="Table Grid"/>
    <w:basedOn w:val="TableNormal"/>
    <w:uiPriority w:val="39"/>
    <w:rsid w:val="002254CD"/>
    <w:rPr>
      <w:rFonts w:asciiTheme="minorHAnsi" w:eastAsiaTheme="minorHAnsi" w:hAnsiTheme="minorHAnsi" w:cstheme="minorBid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l67">
    <w:name w:val="xl67"/>
    <w:basedOn w:val="Normal"/>
    <w:rsid w:val="002254CD"/>
    <w:pPr>
      <w:spacing w:before="100" w:beforeAutospacing="1" w:after="100" w:afterAutospacing="1"/>
    </w:pPr>
    <w:rPr>
      <w:rFonts w:ascii="Helvetica Neue" w:hAnsi="Helvetica Neue"/>
      <w:b/>
      <w:bCs/>
      <w:color w:val="000000"/>
      <w:sz w:val="20"/>
      <w:lang w:eastAsia="en-GB"/>
    </w:rPr>
  </w:style>
  <w:style w:type="paragraph" w:customStyle="1" w:styleId="xl69">
    <w:name w:val="xl69"/>
    <w:basedOn w:val="Normal"/>
    <w:rsid w:val="002254CD"/>
    <w:pPr>
      <w:spacing w:before="100" w:beforeAutospacing="1" w:after="100" w:afterAutospacing="1"/>
      <w:jc w:val="center"/>
    </w:pPr>
    <w:rPr>
      <w:szCs w:val="24"/>
      <w:lang w:eastAsia="en-GB"/>
    </w:rPr>
  </w:style>
  <w:style w:type="paragraph" w:customStyle="1" w:styleId="xl70">
    <w:name w:val="xl70"/>
    <w:basedOn w:val="Normal"/>
    <w:rsid w:val="002254CD"/>
    <w:pPr>
      <w:spacing w:before="100" w:beforeAutospacing="1" w:after="100" w:afterAutospacing="1"/>
      <w:jc w:val="center"/>
    </w:pPr>
    <w:rPr>
      <w:b/>
      <w:bCs/>
      <w:szCs w:val="24"/>
      <w:lang w:eastAsia="en-GB"/>
    </w:rPr>
  </w:style>
  <w:style w:type="paragraph" w:customStyle="1" w:styleId="bodydropcap6L">
    <w:name w:val="body dropcap 6L"/>
    <w:rsid w:val="002D4B0E"/>
    <w:pPr>
      <w:spacing w:line="210" w:lineRule="exact"/>
      <w:jc w:val="both"/>
    </w:pPr>
    <w:rPr>
      <w:rFonts w:ascii="MillerDaily" w:hAnsi="MillerDaily"/>
      <w:spacing w:val="-4"/>
      <w:sz w:val="17"/>
    </w:rPr>
  </w:style>
  <w:style w:type="paragraph" w:customStyle="1" w:styleId="Paragraph">
    <w:name w:val="Paragraph"/>
    <w:basedOn w:val="Normal"/>
    <w:rsid w:val="008A5C42"/>
    <w:pPr>
      <w:widowControl w:val="0"/>
      <w:spacing w:line="210" w:lineRule="exact"/>
      <w:ind w:firstLine="245"/>
      <w:jc w:val="both"/>
    </w:pPr>
    <w:rPr>
      <w:rFonts w:ascii="MillerDaily Roman" w:hAnsi="MillerDaily Roman"/>
      <w:spacing w:val="-4"/>
      <w:sz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7460125">
      <w:bodyDiv w:val="1"/>
      <w:marLeft w:val="0"/>
      <w:marRight w:val="0"/>
      <w:marTop w:val="0"/>
      <w:marBottom w:val="0"/>
      <w:divBdr>
        <w:top w:val="none" w:sz="0" w:space="0" w:color="auto"/>
        <w:left w:val="none" w:sz="0" w:space="0" w:color="auto"/>
        <w:bottom w:val="none" w:sz="0" w:space="0" w:color="auto"/>
        <w:right w:val="none" w:sz="0" w:space="0" w:color="auto"/>
      </w:divBdr>
    </w:div>
    <w:div w:id="162362845">
      <w:bodyDiv w:val="1"/>
      <w:marLeft w:val="0"/>
      <w:marRight w:val="0"/>
      <w:marTop w:val="0"/>
      <w:marBottom w:val="0"/>
      <w:divBdr>
        <w:top w:val="none" w:sz="0" w:space="0" w:color="auto"/>
        <w:left w:val="none" w:sz="0" w:space="0" w:color="auto"/>
        <w:bottom w:val="none" w:sz="0" w:space="0" w:color="auto"/>
        <w:right w:val="none" w:sz="0" w:space="0" w:color="auto"/>
      </w:divBdr>
    </w:div>
    <w:div w:id="320741976">
      <w:bodyDiv w:val="1"/>
      <w:marLeft w:val="0"/>
      <w:marRight w:val="0"/>
      <w:marTop w:val="0"/>
      <w:marBottom w:val="0"/>
      <w:divBdr>
        <w:top w:val="none" w:sz="0" w:space="0" w:color="auto"/>
        <w:left w:val="none" w:sz="0" w:space="0" w:color="auto"/>
        <w:bottom w:val="none" w:sz="0" w:space="0" w:color="auto"/>
        <w:right w:val="none" w:sz="0" w:space="0" w:color="auto"/>
      </w:divBdr>
    </w:div>
    <w:div w:id="574164161">
      <w:bodyDiv w:val="1"/>
      <w:marLeft w:val="0"/>
      <w:marRight w:val="0"/>
      <w:marTop w:val="0"/>
      <w:marBottom w:val="0"/>
      <w:divBdr>
        <w:top w:val="none" w:sz="0" w:space="0" w:color="auto"/>
        <w:left w:val="none" w:sz="0" w:space="0" w:color="auto"/>
        <w:bottom w:val="none" w:sz="0" w:space="0" w:color="auto"/>
        <w:right w:val="none" w:sz="0" w:space="0" w:color="auto"/>
      </w:divBdr>
    </w:div>
    <w:div w:id="669135878">
      <w:bodyDiv w:val="1"/>
      <w:marLeft w:val="0"/>
      <w:marRight w:val="0"/>
      <w:marTop w:val="0"/>
      <w:marBottom w:val="0"/>
      <w:divBdr>
        <w:top w:val="none" w:sz="0" w:space="0" w:color="auto"/>
        <w:left w:val="none" w:sz="0" w:space="0" w:color="auto"/>
        <w:bottom w:val="none" w:sz="0" w:space="0" w:color="auto"/>
        <w:right w:val="none" w:sz="0" w:space="0" w:color="auto"/>
      </w:divBdr>
    </w:div>
    <w:div w:id="682705336">
      <w:bodyDiv w:val="1"/>
      <w:marLeft w:val="0"/>
      <w:marRight w:val="0"/>
      <w:marTop w:val="0"/>
      <w:marBottom w:val="0"/>
      <w:divBdr>
        <w:top w:val="none" w:sz="0" w:space="0" w:color="auto"/>
        <w:left w:val="none" w:sz="0" w:space="0" w:color="auto"/>
        <w:bottom w:val="none" w:sz="0" w:space="0" w:color="auto"/>
        <w:right w:val="none" w:sz="0" w:space="0" w:color="auto"/>
      </w:divBdr>
    </w:div>
    <w:div w:id="746193824">
      <w:bodyDiv w:val="1"/>
      <w:marLeft w:val="0"/>
      <w:marRight w:val="0"/>
      <w:marTop w:val="0"/>
      <w:marBottom w:val="0"/>
      <w:divBdr>
        <w:top w:val="none" w:sz="0" w:space="0" w:color="auto"/>
        <w:left w:val="none" w:sz="0" w:space="0" w:color="auto"/>
        <w:bottom w:val="none" w:sz="0" w:space="0" w:color="auto"/>
        <w:right w:val="none" w:sz="0" w:space="0" w:color="auto"/>
      </w:divBdr>
    </w:div>
    <w:div w:id="784890936">
      <w:bodyDiv w:val="1"/>
      <w:marLeft w:val="0"/>
      <w:marRight w:val="0"/>
      <w:marTop w:val="0"/>
      <w:marBottom w:val="0"/>
      <w:divBdr>
        <w:top w:val="none" w:sz="0" w:space="0" w:color="auto"/>
        <w:left w:val="none" w:sz="0" w:space="0" w:color="auto"/>
        <w:bottom w:val="none" w:sz="0" w:space="0" w:color="auto"/>
        <w:right w:val="none" w:sz="0" w:space="0" w:color="auto"/>
      </w:divBdr>
    </w:div>
    <w:div w:id="797996696">
      <w:bodyDiv w:val="1"/>
      <w:marLeft w:val="0"/>
      <w:marRight w:val="0"/>
      <w:marTop w:val="0"/>
      <w:marBottom w:val="0"/>
      <w:divBdr>
        <w:top w:val="none" w:sz="0" w:space="0" w:color="auto"/>
        <w:left w:val="none" w:sz="0" w:space="0" w:color="auto"/>
        <w:bottom w:val="none" w:sz="0" w:space="0" w:color="auto"/>
        <w:right w:val="none" w:sz="0" w:space="0" w:color="auto"/>
      </w:divBdr>
    </w:div>
    <w:div w:id="880558768">
      <w:bodyDiv w:val="1"/>
      <w:marLeft w:val="0"/>
      <w:marRight w:val="0"/>
      <w:marTop w:val="0"/>
      <w:marBottom w:val="0"/>
      <w:divBdr>
        <w:top w:val="none" w:sz="0" w:space="0" w:color="auto"/>
        <w:left w:val="none" w:sz="0" w:space="0" w:color="auto"/>
        <w:bottom w:val="none" w:sz="0" w:space="0" w:color="auto"/>
        <w:right w:val="none" w:sz="0" w:space="0" w:color="auto"/>
      </w:divBdr>
    </w:div>
    <w:div w:id="945769581">
      <w:bodyDiv w:val="1"/>
      <w:marLeft w:val="0"/>
      <w:marRight w:val="0"/>
      <w:marTop w:val="0"/>
      <w:marBottom w:val="0"/>
      <w:divBdr>
        <w:top w:val="none" w:sz="0" w:space="0" w:color="auto"/>
        <w:left w:val="none" w:sz="0" w:space="0" w:color="auto"/>
        <w:bottom w:val="none" w:sz="0" w:space="0" w:color="auto"/>
        <w:right w:val="none" w:sz="0" w:space="0" w:color="auto"/>
      </w:divBdr>
    </w:div>
    <w:div w:id="955334257">
      <w:bodyDiv w:val="1"/>
      <w:marLeft w:val="0"/>
      <w:marRight w:val="0"/>
      <w:marTop w:val="0"/>
      <w:marBottom w:val="0"/>
      <w:divBdr>
        <w:top w:val="none" w:sz="0" w:space="0" w:color="auto"/>
        <w:left w:val="none" w:sz="0" w:space="0" w:color="auto"/>
        <w:bottom w:val="none" w:sz="0" w:space="0" w:color="auto"/>
        <w:right w:val="none" w:sz="0" w:space="0" w:color="auto"/>
      </w:divBdr>
    </w:div>
    <w:div w:id="1023089507">
      <w:bodyDiv w:val="1"/>
      <w:marLeft w:val="0"/>
      <w:marRight w:val="0"/>
      <w:marTop w:val="0"/>
      <w:marBottom w:val="0"/>
      <w:divBdr>
        <w:top w:val="none" w:sz="0" w:space="0" w:color="auto"/>
        <w:left w:val="none" w:sz="0" w:space="0" w:color="auto"/>
        <w:bottom w:val="none" w:sz="0" w:space="0" w:color="auto"/>
        <w:right w:val="none" w:sz="0" w:space="0" w:color="auto"/>
      </w:divBdr>
    </w:div>
    <w:div w:id="1044717535">
      <w:bodyDiv w:val="1"/>
      <w:marLeft w:val="0"/>
      <w:marRight w:val="0"/>
      <w:marTop w:val="0"/>
      <w:marBottom w:val="0"/>
      <w:divBdr>
        <w:top w:val="none" w:sz="0" w:space="0" w:color="auto"/>
        <w:left w:val="none" w:sz="0" w:space="0" w:color="auto"/>
        <w:bottom w:val="none" w:sz="0" w:space="0" w:color="auto"/>
        <w:right w:val="none" w:sz="0" w:space="0" w:color="auto"/>
      </w:divBdr>
    </w:div>
    <w:div w:id="1078870309">
      <w:bodyDiv w:val="1"/>
      <w:marLeft w:val="0"/>
      <w:marRight w:val="0"/>
      <w:marTop w:val="0"/>
      <w:marBottom w:val="0"/>
      <w:divBdr>
        <w:top w:val="none" w:sz="0" w:space="0" w:color="auto"/>
        <w:left w:val="none" w:sz="0" w:space="0" w:color="auto"/>
        <w:bottom w:val="none" w:sz="0" w:space="0" w:color="auto"/>
        <w:right w:val="none" w:sz="0" w:space="0" w:color="auto"/>
      </w:divBdr>
    </w:div>
    <w:div w:id="1199466273">
      <w:bodyDiv w:val="1"/>
      <w:marLeft w:val="0"/>
      <w:marRight w:val="0"/>
      <w:marTop w:val="0"/>
      <w:marBottom w:val="0"/>
      <w:divBdr>
        <w:top w:val="none" w:sz="0" w:space="0" w:color="auto"/>
        <w:left w:val="none" w:sz="0" w:space="0" w:color="auto"/>
        <w:bottom w:val="none" w:sz="0" w:space="0" w:color="auto"/>
        <w:right w:val="none" w:sz="0" w:space="0" w:color="auto"/>
      </w:divBdr>
    </w:div>
    <w:div w:id="1228954814">
      <w:bodyDiv w:val="1"/>
      <w:marLeft w:val="0"/>
      <w:marRight w:val="0"/>
      <w:marTop w:val="0"/>
      <w:marBottom w:val="0"/>
      <w:divBdr>
        <w:top w:val="none" w:sz="0" w:space="0" w:color="auto"/>
        <w:left w:val="none" w:sz="0" w:space="0" w:color="auto"/>
        <w:bottom w:val="none" w:sz="0" w:space="0" w:color="auto"/>
        <w:right w:val="none" w:sz="0" w:space="0" w:color="auto"/>
      </w:divBdr>
    </w:div>
    <w:div w:id="1270775637">
      <w:bodyDiv w:val="1"/>
      <w:marLeft w:val="0"/>
      <w:marRight w:val="0"/>
      <w:marTop w:val="0"/>
      <w:marBottom w:val="0"/>
      <w:divBdr>
        <w:top w:val="none" w:sz="0" w:space="0" w:color="auto"/>
        <w:left w:val="none" w:sz="0" w:space="0" w:color="auto"/>
        <w:bottom w:val="none" w:sz="0" w:space="0" w:color="auto"/>
        <w:right w:val="none" w:sz="0" w:space="0" w:color="auto"/>
      </w:divBdr>
    </w:div>
    <w:div w:id="1450514377">
      <w:bodyDiv w:val="1"/>
      <w:marLeft w:val="0"/>
      <w:marRight w:val="0"/>
      <w:marTop w:val="0"/>
      <w:marBottom w:val="0"/>
      <w:divBdr>
        <w:top w:val="none" w:sz="0" w:space="0" w:color="auto"/>
        <w:left w:val="none" w:sz="0" w:space="0" w:color="auto"/>
        <w:bottom w:val="none" w:sz="0" w:space="0" w:color="auto"/>
        <w:right w:val="none" w:sz="0" w:space="0" w:color="auto"/>
      </w:divBdr>
    </w:div>
    <w:div w:id="1568228753">
      <w:bodyDiv w:val="1"/>
      <w:marLeft w:val="0"/>
      <w:marRight w:val="0"/>
      <w:marTop w:val="0"/>
      <w:marBottom w:val="0"/>
      <w:divBdr>
        <w:top w:val="none" w:sz="0" w:space="0" w:color="auto"/>
        <w:left w:val="none" w:sz="0" w:space="0" w:color="auto"/>
        <w:bottom w:val="none" w:sz="0" w:space="0" w:color="auto"/>
        <w:right w:val="none" w:sz="0" w:space="0" w:color="auto"/>
      </w:divBdr>
    </w:div>
    <w:div w:id="1662851059">
      <w:bodyDiv w:val="1"/>
      <w:marLeft w:val="0"/>
      <w:marRight w:val="0"/>
      <w:marTop w:val="0"/>
      <w:marBottom w:val="0"/>
      <w:divBdr>
        <w:top w:val="none" w:sz="0" w:space="0" w:color="auto"/>
        <w:left w:val="none" w:sz="0" w:space="0" w:color="auto"/>
        <w:bottom w:val="none" w:sz="0" w:space="0" w:color="auto"/>
        <w:right w:val="none" w:sz="0" w:space="0" w:color="auto"/>
      </w:divBdr>
    </w:div>
    <w:div w:id="1830512221">
      <w:bodyDiv w:val="1"/>
      <w:marLeft w:val="0"/>
      <w:marRight w:val="0"/>
      <w:marTop w:val="0"/>
      <w:marBottom w:val="0"/>
      <w:divBdr>
        <w:top w:val="none" w:sz="0" w:space="0" w:color="auto"/>
        <w:left w:val="none" w:sz="0" w:space="0" w:color="auto"/>
        <w:bottom w:val="none" w:sz="0" w:space="0" w:color="auto"/>
        <w:right w:val="none" w:sz="0" w:space="0" w:color="auto"/>
      </w:divBdr>
    </w:div>
    <w:div w:id="1961064414">
      <w:bodyDiv w:val="1"/>
      <w:marLeft w:val="0"/>
      <w:marRight w:val="0"/>
      <w:marTop w:val="0"/>
      <w:marBottom w:val="0"/>
      <w:divBdr>
        <w:top w:val="none" w:sz="0" w:space="0" w:color="auto"/>
        <w:left w:val="none" w:sz="0" w:space="0" w:color="auto"/>
        <w:bottom w:val="none" w:sz="0" w:space="0" w:color="auto"/>
        <w:right w:val="none" w:sz="0" w:space="0" w:color="auto"/>
      </w:divBdr>
      <w:divsChild>
        <w:div w:id="929854029">
          <w:marLeft w:val="0"/>
          <w:marRight w:val="0"/>
          <w:marTop w:val="0"/>
          <w:marBottom w:val="0"/>
          <w:divBdr>
            <w:top w:val="none" w:sz="0" w:space="0" w:color="auto"/>
            <w:left w:val="none" w:sz="0" w:space="0" w:color="auto"/>
            <w:bottom w:val="none" w:sz="0" w:space="0" w:color="auto"/>
            <w:right w:val="none" w:sz="0" w:space="0" w:color="auto"/>
          </w:divBdr>
          <w:divsChild>
            <w:div w:id="118912116">
              <w:marLeft w:val="-240"/>
              <w:marRight w:val="-120"/>
              <w:marTop w:val="0"/>
              <w:marBottom w:val="0"/>
              <w:divBdr>
                <w:top w:val="none" w:sz="0" w:space="0" w:color="auto"/>
                <w:left w:val="none" w:sz="0" w:space="0" w:color="auto"/>
                <w:bottom w:val="none" w:sz="0" w:space="0" w:color="auto"/>
                <w:right w:val="none" w:sz="0" w:space="0" w:color="auto"/>
              </w:divBdr>
              <w:divsChild>
                <w:div w:id="1993633633">
                  <w:marLeft w:val="0"/>
                  <w:marRight w:val="0"/>
                  <w:marTop w:val="0"/>
                  <w:marBottom w:val="60"/>
                  <w:divBdr>
                    <w:top w:val="none" w:sz="0" w:space="0" w:color="auto"/>
                    <w:left w:val="none" w:sz="0" w:space="0" w:color="auto"/>
                    <w:bottom w:val="none" w:sz="0" w:space="0" w:color="auto"/>
                    <w:right w:val="none" w:sz="0" w:space="0" w:color="auto"/>
                  </w:divBdr>
                  <w:divsChild>
                    <w:div w:id="1998528784">
                      <w:marLeft w:val="0"/>
                      <w:marRight w:val="0"/>
                      <w:marTop w:val="0"/>
                      <w:marBottom w:val="0"/>
                      <w:divBdr>
                        <w:top w:val="none" w:sz="0" w:space="0" w:color="auto"/>
                        <w:left w:val="none" w:sz="0" w:space="0" w:color="auto"/>
                        <w:bottom w:val="none" w:sz="0" w:space="0" w:color="auto"/>
                        <w:right w:val="none" w:sz="0" w:space="0" w:color="auto"/>
                      </w:divBdr>
                      <w:divsChild>
                        <w:div w:id="1938446132">
                          <w:marLeft w:val="0"/>
                          <w:marRight w:val="0"/>
                          <w:marTop w:val="0"/>
                          <w:marBottom w:val="0"/>
                          <w:divBdr>
                            <w:top w:val="none" w:sz="0" w:space="0" w:color="auto"/>
                            <w:left w:val="none" w:sz="0" w:space="0" w:color="auto"/>
                            <w:bottom w:val="none" w:sz="0" w:space="0" w:color="auto"/>
                            <w:right w:val="none" w:sz="0" w:space="0" w:color="auto"/>
                          </w:divBdr>
                          <w:divsChild>
                            <w:div w:id="344943373">
                              <w:marLeft w:val="0"/>
                              <w:marRight w:val="0"/>
                              <w:marTop w:val="0"/>
                              <w:marBottom w:val="0"/>
                              <w:divBdr>
                                <w:top w:val="none" w:sz="0" w:space="0" w:color="auto"/>
                                <w:left w:val="none" w:sz="0" w:space="0" w:color="auto"/>
                                <w:bottom w:val="none" w:sz="0" w:space="0" w:color="auto"/>
                                <w:right w:val="none" w:sz="0" w:space="0" w:color="auto"/>
                              </w:divBdr>
                              <w:divsChild>
                                <w:div w:id="88329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99507210">
          <w:marLeft w:val="0"/>
          <w:marRight w:val="0"/>
          <w:marTop w:val="0"/>
          <w:marBottom w:val="0"/>
          <w:divBdr>
            <w:top w:val="none" w:sz="0" w:space="0" w:color="auto"/>
            <w:left w:val="none" w:sz="0" w:space="0" w:color="auto"/>
            <w:bottom w:val="none" w:sz="0" w:space="0" w:color="auto"/>
            <w:right w:val="none" w:sz="0" w:space="0" w:color="auto"/>
          </w:divBdr>
        </w:div>
      </w:divsChild>
    </w:div>
    <w:div w:id="2007898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omments" Target="comments.xml"/><Relationship Id="rId18" Type="http://schemas.openxmlformats.org/officeDocument/2006/relationships/image" Target="media/image4.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mailto:j.rogelj@imperial.ac.uk" TargetMode="External"/><Relationship Id="rId17" Type="http://schemas.openxmlformats.org/officeDocument/2006/relationships/image" Target="media/image3.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rina.andrijevic@hu-berlin.de"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hyperlink" Target="https://github.com/marina-andrijevic/covid_recovery/tree/master/data" TargetMode="External"/><Relationship Id="rId10" Type="http://schemas.openxmlformats.org/officeDocument/2006/relationships/image" Target="media/image1.jpeg"/><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footer" Target="footer1.xml"/><Relationship Id="rId14" Type="http://schemas.microsoft.com/office/2011/relationships/commentsExtended" Target="commentsExtended.xml"/><Relationship Id="rId22"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7BE7D6-68F3-4233-9114-271D951868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19</Pages>
  <Words>6245</Words>
  <Characters>35599</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Supporting Online Material for</vt:lpstr>
    </vt:vector>
  </TitlesOfParts>
  <Company>AAAS</Company>
  <LinksUpToDate>false</LinksUpToDate>
  <CharactersWithSpaces>41761</CharactersWithSpaces>
  <SharedDoc>false</SharedDoc>
  <HLinks>
    <vt:vector size="12" baseType="variant">
      <vt:variant>
        <vt:i4>4980850</vt:i4>
      </vt:variant>
      <vt:variant>
        <vt:i4>3</vt:i4>
      </vt:variant>
      <vt:variant>
        <vt:i4>0</vt:i4>
      </vt:variant>
      <vt:variant>
        <vt:i4>5</vt:i4>
      </vt:variant>
      <vt:variant>
        <vt:lpwstr>mailto:xxxxx@xxxx.xxx</vt:lpwstr>
      </vt:variant>
      <vt:variant>
        <vt:lpwstr/>
      </vt:variant>
      <vt:variant>
        <vt:i4>5308455</vt:i4>
      </vt:variant>
      <vt:variant>
        <vt:i4>0</vt:i4>
      </vt:variant>
      <vt:variant>
        <vt:i4>0</vt:i4>
      </vt:variant>
      <vt:variant>
        <vt:i4>5</vt:i4>
      </vt:variant>
      <vt:variant>
        <vt:lpwstr>http://www.sciencemag.org/site/feature/contribinfo/prep/prep_online.xhtml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Online Material for</dc:title>
  <dc:subject/>
  <dc:creator>Brooks Hanson</dc:creator>
  <cp:keywords/>
  <cp:lastModifiedBy>Marina Andrijevic</cp:lastModifiedBy>
  <cp:revision>4</cp:revision>
  <cp:lastPrinted>2018-01-11T19:53:00Z</cp:lastPrinted>
  <dcterms:created xsi:type="dcterms:W3CDTF">2020-08-01T20:27:00Z</dcterms:created>
  <dcterms:modified xsi:type="dcterms:W3CDTF">2020-08-02T20:36:00Z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http://www.zotero.org/styles/environmental-research-letters</vt:lpwstr>
  </property>
  <property fmtid="{D5CDD505-2E9C-101B-9397-08002B2CF9AE}" pid="13" name="Mendeley Recent Style Name 5_1">
    <vt:lpwstr>Environmental Research Letters</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http://www.zotero.org/styles/science</vt:lpwstr>
  </property>
  <property fmtid="{D5CDD505-2E9C-101B-9397-08002B2CF9AE}" pid="21" name="Mendeley Recent Style Name 9_1">
    <vt:lpwstr>Science</vt:lpwstr>
  </property>
  <property fmtid="{D5CDD505-2E9C-101B-9397-08002B2CF9AE}" pid="22" name="Mendeley Document_1">
    <vt:lpwstr>True</vt:lpwstr>
  </property>
  <property fmtid="{D5CDD505-2E9C-101B-9397-08002B2CF9AE}" pid="23" name="Mendeley Citation Style_1">
    <vt:lpwstr>http://www.zotero.org/styles/science</vt:lpwstr>
  </property>
  <property fmtid="{D5CDD505-2E9C-101B-9397-08002B2CF9AE}" pid="24" name="Mendeley Unique User Id_1">
    <vt:lpwstr>f8584e83-1f55-36d9-ab05-9f1cf4f6401a</vt:lpwstr>
  </property>
</Properties>
</file>